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0FB9" w14:textId="36EE2AFC" w:rsidR="00EC77B0" w:rsidRDefault="00C57896" w:rsidP="00C57896">
      <w:r>
        <w:t>Introduction Outline</w:t>
      </w:r>
    </w:p>
    <w:p w14:paraId="69F3C65C" w14:textId="726EE275" w:rsidR="00C57896" w:rsidRDefault="00C57896" w:rsidP="00C57896">
      <w:r>
        <w:t>Started: 11 Feb 2019</w:t>
      </w:r>
    </w:p>
    <w:p w14:paraId="22F286D6" w14:textId="12BE3EFC" w:rsidR="00C57896" w:rsidRDefault="00C57896" w:rsidP="00C57896">
      <w:r>
        <w:t>Author: Sean Dimoff</w:t>
      </w:r>
    </w:p>
    <w:p w14:paraId="2782F54F" w14:textId="6E766615" w:rsidR="00C57896" w:rsidRDefault="00C57896" w:rsidP="00C57896"/>
    <w:p w14:paraId="03455EE0" w14:textId="5762E0DD" w:rsidR="005E5588" w:rsidRDefault="005E5588" w:rsidP="00C57896">
      <w:r>
        <w:t>Purpose: We looked to find what aspects of the soundscape were creating changes seen in</w:t>
      </w:r>
      <w:r w:rsidR="00537BD9">
        <w:t xml:space="preserve"> the acoustics of different reef habitats around Kiritimati.</w:t>
      </w:r>
    </w:p>
    <w:p w14:paraId="32C9E838" w14:textId="3E29FDFB" w:rsidR="005E5588" w:rsidRDefault="005E5588" w:rsidP="00C57896">
      <w:r>
        <w:t>Aspects of the Soundscape: Broadband (All frequencies), Snapping shrimp (high frequencies) and Fish (low frequencies).</w:t>
      </w:r>
    </w:p>
    <w:p w14:paraId="05A8845B" w14:textId="65C34917" w:rsidR="005E5588" w:rsidRDefault="005E5588" w:rsidP="00C57896">
      <w:r>
        <w:t>Hypothesis: We investigated the mechanisms of these patterns, quantifying snaps and fish calls to determine their effect on metrics commonly used to describe biogenic sound underwater</w:t>
      </w:r>
      <w:r w:rsidR="00492A13">
        <w:t>,</w:t>
      </w:r>
    </w:p>
    <w:p w14:paraId="323D46D3" w14:textId="77777777" w:rsidR="005E5588" w:rsidRDefault="005E5588" w:rsidP="00C57896"/>
    <w:p w14:paraId="280DBA66" w14:textId="4482A392" w:rsidR="003A33CB" w:rsidRDefault="003A33CB" w:rsidP="003A33CB">
      <w:pPr>
        <w:pStyle w:val="ListParagraph"/>
        <w:numPr>
          <w:ilvl w:val="0"/>
          <w:numId w:val="2"/>
        </w:numPr>
      </w:pPr>
      <w:r>
        <w:t xml:space="preserve">The notion of the “silent world” </w:t>
      </w:r>
      <w:r w:rsidR="00786A52">
        <w:t>wa</w:t>
      </w:r>
      <w:r>
        <w:t xml:space="preserve">s </w:t>
      </w:r>
      <w:r w:rsidR="00A10BFA">
        <w:t>forever altered</w:t>
      </w:r>
      <w:r>
        <w:t xml:space="preserve"> </w:t>
      </w:r>
      <w:r w:rsidR="00A10BFA">
        <w:t>by</w:t>
      </w:r>
      <w:r>
        <w:t xml:space="preserve"> the </w:t>
      </w:r>
      <w:r w:rsidR="00A10BFA">
        <w:t>study</w:t>
      </w:r>
      <w:r>
        <w:t xml:space="preserve"> of </w:t>
      </w:r>
      <w:r w:rsidR="00786A52">
        <w:t>underwater acoustics</w:t>
      </w:r>
      <w:r>
        <w:t xml:space="preserve">.  </w:t>
      </w:r>
      <w:r w:rsidR="00786A52">
        <w:t>However, m</w:t>
      </w:r>
      <w:r>
        <w:t xml:space="preserve">arine </w:t>
      </w:r>
      <w:del w:id="0" w:author="Sean Dimoff" w:date="2019-10-17T15:30:00Z">
        <w:r w:rsidDel="00980E05">
          <w:delText xml:space="preserve">soundscapes </w:delText>
        </w:r>
      </w:del>
      <w:ins w:id="1" w:author="Sean Dimoff" w:date="2019-10-17T15:30:00Z">
        <w:r w:rsidR="00980E05">
          <w:t xml:space="preserve">acoustics </w:t>
        </w:r>
      </w:ins>
      <w:r>
        <w:t xml:space="preserve">are </w:t>
      </w:r>
      <w:r w:rsidR="00786A52">
        <w:t>still</w:t>
      </w:r>
      <w:r>
        <w:t xml:space="preserve"> one of the </w:t>
      </w:r>
      <w:commentRangeStart w:id="2"/>
      <w:del w:id="3" w:author="Sean Dimoff" w:date="2019-10-17T15:30:00Z">
        <w:r w:rsidRPr="00211E53" w:rsidDel="00980E05">
          <w:rPr>
            <w:highlight w:val="yellow"/>
          </w:rPr>
          <w:delText>least understood</w:delText>
        </w:r>
      </w:del>
      <w:ins w:id="4" w:author="Sean Dimoff" w:date="2019-10-17T15:30:00Z">
        <w:r w:rsidR="00980E05">
          <w:t>youngest</w:t>
        </w:r>
      </w:ins>
      <w:r>
        <w:t xml:space="preserve"> </w:t>
      </w:r>
      <w:commentRangeEnd w:id="2"/>
      <w:r w:rsidR="00211E53">
        <w:rPr>
          <w:rStyle w:val="CommentReference"/>
        </w:rPr>
        <w:commentReference w:id="2"/>
      </w:r>
      <w:r>
        <w:t>subjects in marine biology.</w:t>
      </w:r>
    </w:p>
    <w:p w14:paraId="4441B6C7" w14:textId="38AC982C" w:rsidR="003A33CB" w:rsidRDefault="00980E05" w:rsidP="00D758AF">
      <w:pPr>
        <w:pStyle w:val="ListParagraph"/>
        <w:numPr>
          <w:ilvl w:val="1"/>
          <w:numId w:val="2"/>
        </w:numPr>
      </w:pPr>
      <w:ins w:id="5" w:author="Sean Dimoff" w:date="2019-10-17T15:30:00Z">
        <w:r>
          <w:t>Marine</w:t>
        </w:r>
      </w:ins>
      <w:del w:id="6" w:author="Sean Dimoff" w:date="2019-10-17T15:30:00Z">
        <w:r w:rsidR="00B445F6" w:rsidDel="00980E05">
          <w:delText>These</w:delText>
        </w:r>
      </w:del>
      <w:r w:rsidR="00B445F6">
        <w:t xml:space="preserve"> s</w:t>
      </w:r>
      <w:r w:rsidR="00D758AF">
        <w:t>oundscapes are made up of a combination of different sounds from marine organisms (biophonies), their environment (</w:t>
      </w:r>
      <w:proofErr w:type="spellStart"/>
      <w:r w:rsidR="00D758AF">
        <w:t>geophonies</w:t>
      </w:r>
      <w:proofErr w:type="spellEnd"/>
      <w:r w:rsidR="00D758AF">
        <w:t>), and anthropogenic sources (</w:t>
      </w:r>
      <w:proofErr w:type="spellStart"/>
      <w:r w:rsidR="00D758AF">
        <w:t>technophonies</w:t>
      </w:r>
      <w:proofErr w:type="spellEnd"/>
      <w:r w:rsidR="00D758AF">
        <w:t xml:space="preserve">) </w:t>
      </w:r>
      <w:r w:rsidR="00D758AF">
        <w:fldChar w:fldCharType="begin" w:fldLock="1"/>
      </w:r>
      <w:r w:rsidR="00B445F6">
        <w:instrText>ADDIN CSL_CITATION {"citationItems":[{"id":"ITEM-1","itemData":{"DOI":"10.1016/j.biosystems.2016.05.011","ISBN":"9783662502952","ISSN":"18728324","PMID":"27262416","abstract":"An acoustic community is defined as an aggregation of species that produces sound by using internal or extra-body sound-producing tools. Such communities occur in aquatic (freshwater and marine) and terrestrial environments. An acoustic community is the biophonic component of a soundtope and is characterized by its acoustic signature, which results from the distribution of sonic information associated with signal amplitude and frequency. Distinct acoustic communities can be described according to habitat, the frequency range of the acoustic signals, and the time of day or the season. Near and far fields can be identified empirically, thus the acoustic community can be used as a proxy for biodiversity richness.The importance of ecoacoustic research is rapidly growing due to the increasing awareness of the intrusion of anthropogenic sounds (technophonies) into natural and human-modified ecosystems and the urgent need to adopt more efficient predictive tools to compensate for the effects of climate change. The concept of an acoustic community provides an operational scale for a non-intrusive biodiversity survey and analysis that can be carried out using new passive audio recording technology, coupled with methods of vast data processing and storage.","author":[{"dropping-particle":"","family":"Farina","given":"Almo","non-dropping-particle":"","parse-names":false,"suffix":""},{"dropping-particle":"","family":"James","given":"Philip","non-dropping-particle":"","parse-names":false,"suffix":""}],"container-title":"BioSystems","id":"ITEM-1","issued":{"date-parts":[["2016"]]},"page":"11-20","publisher":"Elsevier Ireland Ltd","title":"The acoustic communities: Definition, description and ecological role","type":"article-journal","volume":"147"},"uris":["http://www.mendeley.com/documents/?uuid=98c2c7d5-8be3-489e-b3b6-9bd6abe932bf"]}],"mendeley":{"formattedCitation":"(Farina and James 2016)","plainTextFormattedCitation":"(Farina and James 2016)","previouslyFormattedCitation":"(Farina and James 2016)"},"properties":{"noteIndex":0},"schema":"https://github.com/citation-style-language/schema/raw/master/csl-citation.json"}</w:instrText>
      </w:r>
      <w:r w:rsidR="00D758AF">
        <w:fldChar w:fldCharType="separate"/>
      </w:r>
      <w:r w:rsidR="00D758AF" w:rsidRPr="00D758AF">
        <w:rPr>
          <w:noProof/>
        </w:rPr>
        <w:t>(Farina and James 2016)</w:t>
      </w:r>
      <w:r w:rsidR="00D758AF">
        <w:fldChar w:fldCharType="end"/>
      </w:r>
      <w:r w:rsidR="00D758AF">
        <w:t>.</w:t>
      </w:r>
    </w:p>
    <w:p w14:paraId="350812F1" w14:textId="745AB8E8" w:rsidR="009F790C" w:rsidRDefault="009F790C" w:rsidP="00D758AF">
      <w:pPr>
        <w:pStyle w:val="ListParagraph"/>
        <w:numPr>
          <w:ilvl w:val="1"/>
          <w:numId w:val="2"/>
        </w:numPr>
      </w:pPr>
      <w:r>
        <w:t xml:space="preserve">Growth in ocean transport, shipping, and resource extraction </w:t>
      </w:r>
      <w:r w:rsidR="00A3545A">
        <w:t xml:space="preserve">have added to the </w:t>
      </w:r>
      <w:commentRangeStart w:id="7"/>
      <w:proofErr w:type="spellStart"/>
      <w:r w:rsidR="00A3545A">
        <w:t>technophony</w:t>
      </w:r>
      <w:proofErr w:type="spellEnd"/>
      <w:r w:rsidR="00A3545A">
        <w:t xml:space="preserve"> </w:t>
      </w:r>
      <w:commentRangeEnd w:id="7"/>
      <w:r w:rsidR="006929F8">
        <w:rPr>
          <w:rStyle w:val="CommentReference"/>
        </w:rPr>
        <w:commentReference w:id="7"/>
      </w:r>
      <w:r w:rsidR="00A3545A">
        <w:t>of the underwater world</w:t>
      </w:r>
      <w:r w:rsidR="006929F8">
        <w:t xml:space="preserve">, putting stress onto individuals and ecosystems </w:t>
      </w:r>
      <w:r w:rsidR="00A10BFA">
        <w:t>which</w:t>
      </w:r>
      <w:r w:rsidR="006929F8">
        <w:t xml:space="preserve"> now have to compete with entirely new sources of sound </w:t>
      </w:r>
      <w:r w:rsidR="006929F8">
        <w:fldChar w:fldCharType="begin" w:fldLock="1"/>
      </w:r>
      <w:r w:rsidR="00472EF0">
        <w:instrText>ADDIN CSL_CITATION {"citationItems":[{"id":"ITEM-1","itemData":{"DOI":"10.1016/j.tree.2010.04.005","ISBN":"01695347","ISSN":"01695347","PMID":"20483503","abstract":"The underwater environment is filled with biotic and abiotic sounds, many of which can be important for the survival and reproduction of fish. Over the last century, human activities in and near the water have increasingly added artificial sounds to this environment. Very loud sounds of relatively short exposure, such as those produced during pile driving, can harm nearby fish. However, more moderate underwater noises of longer duration, such as those produced by vessels, could potentially impact much larger areas, and involve much larger numbers of fish. Here we call attention to the urgent need to study the role of sound in the lives of fish and to develop a better understanding of the ecological impact of anthropogenic noise. © 2010 Elsevier Ltd.","author":[{"dropping-particle":"","family":"Slabbekoorn","given":"Hans","non-dropping-particle":"","parse-names":false,"suffix":""},{"dropping-particle":"","family":"Bouton","given":"Niels","non-dropping-particle":"","parse-names":false,"suffix":""},{"dropping-particle":"","family":"Opzeeland","given":"Ilse","non-dropping-particle":"van","parse-names":false,"suffix":""},{"dropping-particle":"","family":"Coers","given":"Aukje","non-dropping-particle":"","parse-names":false,"suffix":""},{"dropping-particle":"","family":"Cate","given":"Carel","non-dropping-particle":"ten","parse-names":false,"suffix":""},{"dropping-particle":"","family":"Popper","given":"Arthur N.","non-dropping-particle":"","parse-names":false,"suffix":""}],"container-title":"Trends in Ecology and Evolution","id":"ITEM-1","issue":"7","issued":{"date-parts":[["2010"]]},"page":"419-427","publisher":"Elsevier Ltd","title":"A noisy spring: The impact of globally rising underwater sound levels on fish","type":"article-journal","volume":"25"},"uris":["http://www.mendeley.com/documents/?uuid=a3011fae-d151-427d-9ef5-370c9be0e980"]}],"mendeley":{"formattedCitation":"(Slabbekoorn et al. 2010)","plainTextFormattedCitation":"(Slabbekoorn et al. 2010)","previouslyFormattedCitation":"(Slabbekoorn et al. 2010)"},"properties":{"noteIndex":0},"schema":"https://github.com/citation-style-language/schema/raw/master/csl-citation.json"}</w:instrText>
      </w:r>
      <w:r w:rsidR="006929F8">
        <w:fldChar w:fldCharType="separate"/>
      </w:r>
      <w:r w:rsidR="006929F8" w:rsidRPr="006929F8">
        <w:rPr>
          <w:noProof/>
        </w:rPr>
        <w:t>(Slabbekoorn et al. 2010)</w:t>
      </w:r>
      <w:r w:rsidR="006929F8">
        <w:fldChar w:fldCharType="end"/>
      </w:r>
      <w:r w:rsidR="006929F8">
        <w:t>.</w:t>
      </w:r>
    </w:p>
    <w:p w14:paraId="29F3EC28" w14:textId="3571B9B2" w:rsidR="006929F8" w:rsidRDefault="006929F8" w:rsidP="00D758AF">
      <w:pPr>
        <w:pStyle w:val="ListParagraph"/>
        <w:numPr>
          <w:ilvl w:val="1"/>
          <w:numId w:val="2"/>
        </w:numPr>
      </w:pPr>
      <w:r>
        <w:t>The discovery of this sonic intrusion in the marine environment has resulted in the growth of the underwater acoustics field and spawned new methods in studying underwater soundscapes.</w:t>
      </w:r>
    </w:p>
    <w:p w14:paraId="17A009D9" w14:textId="44A6F45E" w:rsidR="00C57896" w:rsidRDefault="000F5DCF" w:rsidP="00A7468C">
      <w:pPr>
        <w:pStyle w:val="ListParagraph"/>
        <w:numPr>
          <w:ilvl w:val="0"/>
          <w:numId w:val="2"/>
        </w:numPr>
      </w:pPr>
      <w:r>
        <w:t xml:space="preserve">Underwater acoustics is </w:t>
      </w:r>
      <w:commentRangeStart w:id="8"/>
      <w:del w:id="9" w:author="Sean Dimoff" w:date="2019-10-17T15:04:00Z">
        <w:r w:rsidDel="00211E53">
          <w:delText xml:space="preserve">one of the </w:delText>
        </w:r>
      </w:del>
      <w:ins w:id="10" w:author="Sean Dimoff" w:date="2019-10-17T15:04:00Z">
        <w:r w:rsidR="00211E53">
          <w:t xml:space="preserve">a </w:t>
        </w:r>
      </w:ins>
      <w:del w:id="11" w:author="Sean Dimoff" w:date="2019-10-17T15:04:00Z">
        <w:r w:rsidDel="00211E53">
          <w:delText xml:space="preserve">fastest </w:delText>
        </w:r>
      </w:del>
      <w:r>
        <w:t>growing field</w:t>
      </w:r>
      <w:del w:id="12" w:author="Sean Dimoff" w:date="2019-10-17T15:04:00Z">
        <w:r w:rsidDel="00211E53">
          <w:delText>s</w:delText>
        </w:r>
      </w:del>
      <w:r>
        <w:t xml:space="preserve"> </w:t>
      </w:r>
      <w:commentRangeEnd w:id="8"/>
      <w:r w:rsidR="00211E53">
        <w:rPr>
          <w:rStyle w:val="CommentReference"/>
        </w:rPr>
        <w:commentReference w:id="8"/>
      </w:r>
      <w:r>
        <w:t xml:space="preserve">in marine biology with a large part of that movement centered </w:t>
      </w:r>
      <w:r w:rsidR="00786A52">
        <w:t>around</w:t>
      </w:r>
      <w:r>
        <w:t xml:space="preserve"> the interpretation of large acoustic data files collected by passive acoustic monitoring (PAM) systems </w:t>
      </w:r>
      <w:r>
        <w:fldChar w:fldCharType="begin" w:fldLock="1"/>
      </w:r>
      <w:r w:rsidR="00CE73EA">
        <w:instrText>ADDIN CSL_CITATION {"citationItems":[{"id":"ITEM-1","itemData":{"DOI":"10.1111/2041-210X.12330","ISBN":"2041-210X","ISSN":"2041210X","PMID":"25954500","abstract":"* Many organisms depend on sound for communication, predator/prey detection and navigation. The acoustic environment can therefore play an important role in ecosystem dynamics and evolution. A growing number of studies are documenting acoustic habitats and their influences on animal development, behaviour, physiology and spatial ecology, which has led to increasing demand for passive acoustic monitoring (PAM) expertise in the life sciences. However, as yet, there has been no synthesis of data processing methods for acoustic habitat monitoring, which presents an unnecessary obstacle to would-be PAM analysts. * Here, we review the signal processing techniques needed to produce calibrated measurements of terrestrial and aquatic acoustic habitats. We include a supplemental tutorial and template computer codes in matlab and r, which give detailed guidance on how to produce calibrated spectrograms and statistical analyses of sound levels. Key metrics and terminology for the characterisation of biotic, abiotic and anthropogenic sound are covered, and their application to relevant monitoring scenarios is illustrated through example data sets. To inform study design and hardware selection, we also include an up-to-date overview of terrestrial and aquatic PAM instruments. * Monitoring of acoustic habitats at large spatiotemporal scales is becoming possible through recent advances in PAM technology. This will enhance our understanding of the role of sound in the spatial ecology of acoustically sensitive species and inform spatial planning to mitigate the rising influence of anthropogenic noise in these ecosystems. As we demonstrate in this work, progress in these areas will depend upon the application of consistent and appropriate PAM methodologies.","author":[{"dropping-particle":"","family":"Merchant","given":"Nathan D.","non-dropping-particle":"","parse-names":false,"suffix":""},{"dropping-particle":"","family":"Fristrup","given":"Kurt M.","non-dropping-particle":"","parse-names":false,"suffix":""},{"dropping-particle":"","family":"Johnson","given":"Mark P.","non-dropping-particle":"","parse-names":false,"suffix":""},{"dropping-particle":"","family":"Tyack","given":"Peter L.","non-dropping-particle":"","parse-names":false,"suffix":""},{"dropping-particle":"","family":"Witt","given":"Matthew J.","non-dropping-particle":"","parse-names":false,"suffix":""},{"dropping-particle":"","family":"Blondel","given":"Philippe","non-dropping-particle":"","parse-names":false,"suffix":""},{"dropping-particle":"","family":"Parks","given":"Susan E.","non-dropping-particle":"","parse-names":false,"suffix":""}],"container-title":"Methods in Ecology and Evolution","id":"ITEM-1","issue":"3","issued":{"date-parts":[["2015"]]},"page":"257-265","title":"Measuring acoustic habitats","type":"article-journal","volume":"6"},"uris":["http://www.mendeley.com/documents/?uuid=117c4a74-02c4-42fc-8419-0f00b52aced5"]},{"id":"ITEM-2","itemData":{"DOI":"10.1577/T06-258.1","ISBN":"0002-8487","ISSN":"0002-8487","PMID":"8180244","abstract":"A special symposium held at the Annual meeting of the American Fisheries Society August 10-14, 2003, in Quebec, Canada.  Organizers: Joe Luczkovich (East Carolina Univ.), David Mann (USF), and Rodney Rountree (SMAST- Umass Dartmouth). The symposium focused on the rapid development of passive acoustic technologies for use in fisheries management and research and featured 16 presentations and a panel discussion. Nine papers were published in a special module of the Transactions of the American Fisheris Societ","author":[{"dropping-particle":"","family":"Luczkovich","given":"Joseph J.","non-dropping-particle":"","parse-names":false,"suffix":""},{"dropping-particle":"","family":"Mann","given":"David A.","non-dropping-particle":"","parse-names":false,"suffix":""},{"dropping-particle":"","family":"Rountree","given":"Rodney A.","non-dropping-particle":"","parse-names":false,"suffix":""}],"container-title":"Transactions of the American Fisheries Society","id":"ITEM-2","issue":"2","issued":{"date-parts":[["2008"]]},"page":"533-541","title":"Passive Acoustics as a Tool in Fisheries Science","type":"article-journal","volume":"137"},"uris":["http://www.mendeley.com/documents/?uuid=aa3154ff-d3bf-4282-8ed9-3954e84dec8d"]},{"id":"ITEM-3","itemData":{"DOI":"10.3354/meps10268","ISBN":"0171-8630\r1616-1599","ISSN":"01718630","abstract":"ABSTRACT: Sounds from toadfish Opsanus sp., and 4 other suspected fish sounds were identified in passive acoustic recordings from fixed recorders and autonomous underwater vehicles in the eastern Gulf of Mexico between 2008 and 2011. Data were collected in depths ranging from 4 to 984 m covering approximately 39000 km2. The goals of this research were to map the spatial and temporal occurrence of these sounds. Sound production was correlated to environmental parameters (water depth, lunar cycle, and dawn and dusk) to understand the variability in seasonal calling. Toadfish ‘boatwhistles’ were recorded throughout the diel period, with peaks observed between 15:00 and 04:00 h. Annual peaks coincided with the spawning period in the late spring to early summer. The 4 unknown sounds were termed: ‘100 Hz Pulsing’, ‘6 kHz Sound’, ‘300 Hz FM Harmonic’, and ‘365 Hz Harmonic’. The 100 Hz Pulsing had the temporal characteristics of a cusk-eel call with frequencies below 500 Hz. Sound production was observed mainly at night with annual peaks in the spring and fall. The 6 kHz Sound was observed exclusively at night between 15 and 50 m bottom depths; occurrence decreased significantly in the winter. The 6 kHz Sound peak frequencies correlated positively to satellite-derived sea surface temperature (SST) and negatively to chlorophyll concentration. The 300 Hz FM Harmonic was observed largely (89%) at night and appeared offshore (40-200 m depth). The 365 Hz Harmonic was observed 98% of the time at night, inshore (&lt;40 m depth). The fundamental frequency of the 365 Hz Harmonic was positively correlated with SST, reflecting a temperature-driven increase in sonic muscle contraction rate; conversely, call duration was negatively correlated. The ubiquity of these 4 unknown sounds illustrates how little is known about biological communication in the marine environment.","author":[{"dropping-particle":"","family":"Wall","given":"Carrie C.","non-dropping-particle":"","parse-names":false,"suffix":""},{"dropping-particle":"","family":"Simard","given":"Peter","non-dropping-particle":"","parse-names":false,"suffix":""},{"dropping-particle":"","family":"Lembke","given":"Chad","non-dropping-particle":"","parse-names":false,"suffix":""},{"dropping-particle":"","family":"Mann","given":"David A.","non-dropping-particle":"","parse-names":false,"suffix":""}],"container-title":"Marine Ecology Progress Series","id":"ITEM-3","issued":{"date-parts":[["2013"]]},"page":"173-188","title":"Large-scale passive acoustic monitoring of fish sound production on the West Florida Shelf","type":"article-journal","volume":"484"},"uris":["http://www.mendeley.com/documents/?uuid=d652e222-1240-4eda-b468-120d384fdd21"]},{"id":"ITEM-4","itemData":{"DOI":"10.1121/1.2836780","ISBN":"0001-4966","ISSN":"0001-4966","PMID":"18345859","abstract":"Keeping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impractical.","author":[{"dropping-particle":"","family":"Lammers","given":"Marc O.","non-dropping-particle":"","parse-names":false,"suffix":""},{"dropping-particle":"","family":"Brainard","given":"Russell E.","non-dropping-particle":"","parse-names":false,"suffix":""},{"dropping-particle":"","family":"Au","given":"Whitlow W. L.","non-dropping-particle":"","parse-names":false,"suffix":""},{"dropping-particle":"","family":"Mooney","given":"T. Aran","non-dropping-particle":"","parse-names":false,"suffix":""},{"dropping-particle":"","family":"Wong","given":"Kevin B.","non-dropping-particle":"","parse-names":false,"suffix":""}],"container-title":"The Journal of the Acoustical Society of America","id":"ITEM-4","issue":"3","issued":{"date-parts":[["2008"]]},"page":"1720-1728","title":"An ecological acoustic recorder (EAR) for long-term monitoring of biological and anthropogenic sounds on coral reefs and other marine habitats","type":"article-journal","volume":"123"},"uris":["http://www.mendeley.com/documents/?uuid=a5320446-85c8-4499-ad32-6f3dadaa71eb"]},{"id":"ITEM-5","itemData":{"DOI":"10.1371/journal.pone.0193345","ISBN":"1111111111","ISSN":"19326203","abstract":"Audio recordings of the environment are an increasingly important technique to monitor biodiversity and ecosystem function. While the acquisition of long-duration recordings is becoming easier and cheaper, the analysis and interpretation of that audio remains a significant research area. The issue addressed in this paper is the automated reduction of environmental audio data to facilitate ecological investigations. We describe a method that first reduces environmental audio to vectors of acoustic indices, which are then clustered. This can reduce the audio data by six to eight orders of magnitude yet retain useful ecological information. We describe techniques to visualise sequences of cluster occurrence (using for example, diel plots, rose plots) that assist interpretation of environmental audio. Colour coding acoustic clusters allows months and years of audio data to be visualised in a single image. These techniques are useful in identifying and indexing the contents of long-duration audio recordings. They could also play an important role in monitoring long-term changes in species abundance brought about by habitat degradation and/or restoration.","author":[{"dropping-particle":"","family":"Phillips","given":"Yvonne F.","non-dropping-particle":"","parse-names":false,"suffix":""},{"dropping-particle":"","family":"Towsey","given":"Michael","non-dropping-particle":"","parse-names":false,"suffix":""},{"dropping-particle":"","family":"Roe","given":"Paul","non-dropping-particle":"","parse-names":false,"suffix":""}],"container-title":"PLoS ONE","id":"ITEM-5","issue":"3","issued":{"date-parts":[["2018"]]},"title":"Revealing the ecological content of long-duration audio-recordings of the environment through clustering and visualisation","type":"article-journal","volume":"13"},"uris":["http://www.mendeley.com/documents/?uuid=49e7ff41-9b01-3d20-a5ec-9bc9db821bdd"]}],"mendeley":{"formattedCitation":"(Lammers et al. 2008; Luczkovich et al. 2008; Wall et al. 2013; Merchant et al. 2015; Phillips et al. 2018)","plainTextFormattedCitation":"(Lammers et al. 2008; Luczkovich et al. 2008; Wall et al. 2013; Merchant et al. 2015; Phillips et al. 2018)","previouslyFormattedCitation":"(Lammers et al. 2008; Luczkovich et al. 2008; Wall et al. 2013; Merchant et al. 2015; Phillips et al. 2018)"},"properties":{"noteIndex":0},"schema":"https://github.com/citation-style-language/schema/raw/master/csl-citation.json"}</w:instrText>
      </w:r>
      <w:r>
        <w:fldChar w:fldCharType="separate"/>
      </w:r>
      <w:r w:rsidR="00CE73EA" w:rsidRPr="00CE73EA">
        <w:rPr>
          <w:noProof/>
        </w:rPr>
        <w:t>(Lammers et al. 2008; Luczkovich et al. 2008; Wall et al. 2013; Merchant et al. 2015; Phillips et al. 2018)</w:t>
      </w:r>
      <w:r>
        <w:fldChar w:fldCharType="end"/>
      </w:r>
      <w:r>
        <w:t>.</w:t>
      </w:r>
    </w:p>
    <w:p w14:paraId="52509549" w14:textId="3A2B6CE1" w:rsidR="00A7468C" w:rsidRDefault="00A7468C" w:rsidP="00A7468C">
      <w:pPr>
        <w:pStyle w:val="ListParagraph"/>
        <w:numPr>
          <w:ilvl w:val="1"/>
          <w:numId w:val="2"/>
        </w:numPr>
      </w:pPr>
      <w:commentRangeStart w:id="13"/>
      <w:r>
        <w:t xml:space="preserve">Several studies </w:t>
      </w:r>
      <w:r w:rsidR="00A10BFA">
        <w:t>have</w:t>
      </w:r>
      <w:r>
        <w:t xml:space="preserve"> work</w:t>
      </w:r>
      <w:r w:rsidR="00A10BFA">
        <w:t>ed</w:t>
      </w:r>
      <w:r>
        <w:t xml:space="preserve"> toward</w:t>
      </w:r>
      <w:r w:rsidR="00A10BFA">
        <w:t>s</w:t>
      </w:r>
      <w:r>
        <w:t xml:space="preserve"> learning programs that can pull information from this big data without user input </w:t>
      </w:r>
      <w:r>
        <w:fldChar w:fldCharType="begin" w:fldLock="1"/>
      </w:r>
      <w:r>
        <w:instrText>ADDIN CSL_CITATION {"citationItems":[{"id":"ITEM-1","itemData":{"DOI":"10.1016/j.ecoinf.2016.05.002","ISSN":"15749541","abstract":"This paper presents a novel framework for monitoring fish sounds based on acoustic analysis of noisy big ocean data. The proposed method involves multiresolution acoustic features (MRAF) extraction and RPCA (robust principal component analysis) based feature selection for monitoring of natural fish sounds produced in situ by the plainfin midshipman (Porichthys notatus); here, we investigate this fish's grunts, growls and groans. Both local and contextual information are exploited by MRAF, while sparse components of the MRAF matrix obtained through RPCA is found to be more robust to overlapping low-frequency spectral contents among different classes. The simulation results obtained from real-recorded ocean data reveal the advantages of the proposed scheme for monitoring underwater soundscapes and determining a variety of fish sounds in natural marine habitats.","author":[{"dropping-particle":"","family":"Sattar","given":"Farook","non-dropping-particle":"","parse-names":false,"suffix":""},{"dropping-particle":"","family":"Cullis-Suzuki","given":"Sarika","non-dropping-particle":"","parse-names":false,"suffix":""},{"dropping-particle":"","family":"Jin","given":"Feng","non-dropping-particle":"","parse-names":false,"suffix":""}],"container-title":"Ecological Informatics","id":"ITEM-1","issued":{"date-parts":[["2016"]]},"page":"102-107","publisher":"Elsevier B.V.","title":"Acoustic analysis of big ocean data to monitor fish sounds","type":"article-journal","volume":"34"},"uris":["http://www.mendeley.com/documents/?uuid=f0e09a12-eb77-4e72-812e-210ce1e3c194"]},{"id":"ITEM-2","itemData":{"DOI":"10.1121/1.5034169","ISSN":"0001-4966","abstract":"Passive acoustics has been used to investigate behavior and relative\nabundances of soniferous fish. However, because of noise interferences,\nit remains challenging to accurately analyze acoustic activities of\nsoniferous fish. This study proposes a multi-method approach, which\ncombines rule-based detector, periodicity-coded non-negative matrix\nfactorization, and Gaussian mixture models. Although the three methods\nperformed well when used to detect croaker choruses in quiet conditions,\ninconsistent results are observed in noisy conditions. A consistency\nmatrix can provide insights regarding the bias of acoustic monitoring\nresults. The results suggest that the proposed approach can reasonably\nimprove passive acoustic monitoring of soniferous fish. (C) 2018\nAcoustical Society of America","author":[{"dropping-particle":"","family":"Lin","given":"Tzu-Hao","non-dropping-particle":"","parse-names":false,"suffix":""},{"dropping-particle":"","family":"Tsao","given":"Yu","non-dropping-particle":"","parse-names":false,"suffix":""},{"dropping-particle":"","family":"Akamatsu","given":"Tomonari","non-dropping-particle":"","parse-names":false,"suffix":""}],"container-title":"The Journal of the Acoustical Society of America","id":"ITEM-2","issue":"4","issued":{"date-parts":[["2018"]]},"page":"EL278-EL284","title":"Comparison of passive acoustic soniferous fish monitoring with supervised and unsupervised approaches","type":"article-journal","volume":"143"},"uris":["http://www.mendeley.com/documents/?uuid=04b22d35-3250-4829-8270-2fe6420f78f0"]},{"id":"ITEM-3","itemData":{"DOI":"10.1038/s41598-017-04790-7","ISBN":"1524-4539 (Electronic)\\r0009-7322 (Linking)","ISSN":"20452322","PMID":"18838564","abstract":"BACKGROUND: Incomplete inhibition of platelet thromboxane generation, as measured by elevated urinary 11-dehydro thromboxane B(2) concentrations, has been associated with an increased risk of cardiovascular events. We aimed to determine the external validity of this association in aspirin-treated patients enrolled in the Clopidogrel for High Atherothrombotic Risk and Ischemic Stabilization, Management and Avoidance (CHARISMA) trial and to determine whether there are any modifiable factors or interventions that lower urinary 11-dehydro thromboxane B(2) concentrations that could thereby reduce cardiovascular risk. METHODS AND RESULTS: Urinary 11-dehydro thromboxane B(2) concentrations were measured in 3261 aspirin-treated patients at least 1 month after they had been randomly assigned to placebo or clopidogrel. Baseline urinary 11-dehydro thromboxane B(2) concentrations in the highest quartile were associated with an increased risk of stroke, myocardial infarction, or cardiovascular death compared with the lowest quartile (adjusted hazard ratio 1.66, 95% CI 1.06 to 2.61, P=0.03). Increasing age, female sex, history of peripheral artery disease, current smoking, and oral hypoglycemic or angiotensin-converting enzyme inhibitor therapy were independently associated with higher urinary concentrations of 11-dehydro thromboxane B(2), whereas aspirin dose &gt; or =150 mg/d, history of treatment with nonsteroidal antiinflammatory drugs, history of hypercholesterolemia, and statin treatment were associated with lower concentrations. Randomization to clopidogrel (versus placebo) did not reduce the hazard of cardiovascular events in patients in the highest quartile of urinary 11-dehydro thromboxane B(2) levels. CONCLUSIONS: In aspirin-treated patients, urinary concentrations of 11-dehydro thromboxane B(2) are an externally valid and potentially modifiable determinant of stroke, myocardial infarction, or cardiovascular death in patients at risk for atherothrombotic events","author":[{"dropping-particle":"","family":"Lin","given":"Tzu Hao","non-dropping-particle":"","parse-names":false,"suffix":""},{"dropping-particle":"","family":"Fang","given":"Shih Hua","non-dropping-particle":"","parse-names":false,"suffix":""},{"dropping-particle":"","family":"Tsao","given":"Yu","non-dropping-particle":"","parse-names":false,"suffix":""}],"container-title":"Scientific Reports","id":"ITEM-3","issue":"1","issued":{"date-parts":[["2017"]]},"page":"1-10","publisher":"Springer US","title":"Improving biodiversity assessment via unsupervised separation of biological sounds from long-duration recordings","type":"article-journal","volume":"7"},"uris":["http://www.mendeley.com/documents/?uuid=18aacfc9-8628-4429-9e73-82ee2ce74e90"]}],"mendeley":{"formattedCitation":"(Sattar et al. 2016; Lin et al. 2017, 2018)","plainTextFormattedCitation":"(Sattar et al. 2016; Lin et al. 2017, 2018)","previouslyFormattedCitation":"(Sattar et al. 2016; Lin et al. 2017, 2018)"},"properties":{"noteIndex":0},"schema":"https://github.com/citation-style-language/schema/raw/master/csl-citation.json"}</w:instrText>
      </w:r>
      <w:r>
        <w:fldChar w:fldCharType="separate"/>
      </w:r>
      <w:r w:rsidRPr="00A7468C">
        <w:rPr>
          <w:noProof/>
        </w:rPr>
        <w:t>(Sattar et al. 2016; Lin et al. 2017, 2018)</w:t>
      </w:r>
      <w:r>
        <w:fldChar w:fldCharType="end"/>
      </w:r>
      <w:r>
        <w:t>.</w:t>
      </w:r>
      <w:commentRangeEnd w:id="13"/>
      <w:r w:rsidR="00980E05">
        <w:rPr>
          <w:rStyle w:val="CommentReference"/>
        </w:rPr>
        <w:commentReference w:id="13"/>
      </w:r>
    </w:p>
    <w:p w14:paraId="0FD805FC" w14:textId="5FC6DEF1" w:rsidR="00CE73EA" w:rsidRDefault="00CE73EA" w:rsidP="00A7468C">
      <w:pPr>
        <w:pStyle w:val="ListParagraph"/>
        <w:numPr>
          <w:ilvl w:val="1"/>
          <w:numId w:val="2"/>
        </w:numPr>
      </w:pPr>
      <w:r>
        <w:t>Due to the largely passive nature of recordings, large time scales and varying spatial scales have been extensively studied</w:t>
      </w:r>
      <w:ins w:id="14" w:author="Sean Dimoff" w:date="2019-10-17T15:06:00Z">
        <w:r w:rsidR="00211E53">
          <w:t xml:space="preserve"> (REF)</w:t>
        </w:r>
      </w:ins>
      <w:r w:rsidR="00A10BFA">
        <w:t>.</w:t>
      </w:r>
    </w:p>
    <w:p w14:paraId="0D677EEB" w14:textId="4E43A632" w:rsidR="00786A52" w:rsidRDefault="00D10D07" w:rsidP="00D10D07">
      <w:pPr>
        <w:pStyle w:val="ListParagraph"/>
        <w:numPr>
          <w:ilvl w:val="0"/>
          <w:numId w:val="2"/>
        </w:numPr>
        <w:rPr>
          <w:lang w:val="es-MX"/>
        </w:rPr>
      </w:pPr>
      <w:r>
        <w:t>Acoustics can</w:t>
      </w:r>
      <w:r w:rsidR="00A10BFA">
        <w:t xml:space="preserve"> provide </w:t>
      </w:r>
      <w:r>
        <w:t>vital</w:t>
      </w:r>
      <w:r w:rsidR="00A10BFA">
        <w:t xml:space="preserve"> information about </w:t>
      </w:r>
      <w:r w:rsidR="00786A52">
        <w:t>ecosystem health</w:t>
      </w:r>
      <w:r w:rsidR="00A10BFA">
        <w:t xml:space="preserve"> and can </w:t>
      </w:r>
      <w:r>
        <w:t>reveal</w:t>
      </w:r>
      <w:r w:rsidR="00A10BFA">
        <w:t xml:space="preserve"> </w:t>
      </w:r>
      <w:r>
        <w:t xml:space="preserve">the influence of specific </w:t>
      </w:r>
      <w:r w:rsidR="00A10BFA">
        <w:t xml:space="preserve">contributors </w:t>
      </w:r>
      <w:r>
        <w:t>in</w:t>
      </w:r>
      <w:r w:rsidR="00A10BFA">
        <w:t xml:space="preserve"> the </w:t>
      </w:r>
      <w:proofErr w:type="spellStart"/>
      <w:r w:rsidR="00A10BFA">
        <w:t>biophony</w:t>
      </w:r>
      <w:proofErr w:type="spellEnd"/>
      <w:r w:rsidR="00786A52">
        <w:t xml:space="preserve"> </w:t>
      </w:r>
      <w:r w:rsidR="00786A52">
        <w:fldChar w:fldCharType="begin" w:fldLock="1"/>
      </w:r>
      <w:r w:rsidR="00786A52">
        <w:instrText>ADDIN CSL_CITATION {"citationItems":[{"id":"ITEM-1","itemData":{"ISBN":"9781510837393","abstract":"The soundscape in Australian waters demonstrates a high level of variability, and is dependent upon the relative contributions from geophonic, biophonic and anthrophonic contributors. There is increasing interest in understanding soundscapes due to the implications for assessment of anthropogenic activities. Significant information exists in acoustic recordings, with a number of methods used to characterise contributors. This paper describes a new technique, the Acoustic Variability Index, that appears to be useful in distinguishing periods of transient sounds from continuous sound sources. Acoustic recordings from 30 long-term monitoring recordings from 10 geographic regions around Australia have been analysed using typical characterisation techniques and the Acoustic Variability Index. The Acoustic Variability Index results are compared with those from typical automated characterisation techniques applied to large datasets, and its value to determine changes in the soundscape is discussed. Increased understanding of the marine soundscape and its contributors is important to assist informed spatial planning of reserves and both spatial and temporal planning for anthropogenic activities.","author":[{"dropping-particle":"","family":"Mcpherson","given":"Craig","non-dropping-particle":"","parse-names":false,"suffix":""},{"dropping-particle":"","family":"Martin","given":"Bruce","non-dropping-particle":"","parse-names":false,"suffix":""},{"dropping-particle":"","family":"Macdonnell","given":"Jeff","non-dropping-particle":"","parse-names":false,"suffix":""},{"dropping-particle":"","family":"Whitt","given":"Christopher","non-dropping-particle":"","parse-names":false,"suffix":""}],"container-title":"Proc. Acoustics …","id":"ITEM-1","issue":"November","issued":{"date-parts":[["2016"]]},"page":"0-13","title":"Examining the value of the Acoustic Variability Index in the characterisation of Australian marine soundscapes","type":"article-journal"},"uris":["http://www.mendeley.com/documents/?uuid=a7c15aca-e5eb-4e73-8b27-094f98445c1c"]},{"id":"ITEM-2","itemData":{"DOI":"10.1016/j.ecoinf.2013.11.003","ISSN":"15749541","abstract":"Concurrent with the elevation of the concern over the state of sound in the ocean, advances in terrestrial acoustic monitoring techniques have produced concepts and tools that may be applicable to the underwater world. Several index values that convey information related to acoustic diversity with a single numeric measurement made from acoustic recordings have been proposed for rapidly assessing community biodiversity. Here we apply the acoustic biodiversity index method to low frequency recordings made from three different ocean basins to assess its appropriateness for characterizing species richness in the marine environment. Initial results indicated that raw acoustic entropy (H) values did not correspond to biological patterns identified from individual signal detections and classification. Noise from seismic airgun activity masked the weaker biological signals and confounded the entropy calculation. A simple background removal technique that subtracted an average complex spectrum characteristic of seismic exploration signals from the average spectra of each analysis period that contained seismic signals was applied to compensate for salient seismic airgun signals present in all locations. The noise compensated (HN) entropy index was more reflective of biological patterns and holds promise for the use of rapid acoustic biodiversity in the marine environment as an indicator of habitat biodiversity and health. © 2013 Elsevier B.V.","author":[{"dropping-particle":"","family":"Parks","given":"Susan E.","non-dropping-particle":"","parse-names":false,"suffix":""},{"dropping-particle":"","family":"Miksis-Olds","given":"Jennifer L.","non-dropping-particle":"","parse-names":false,"suffix":""},{"dropping-particle":"","family":"Denes","given":"Samuel L.","non-dropping-particle":"","parse-names":false,"suffix":""}],"container-title":"Ecological Informatics","id":"ITEM-2","issued":{"date-parts":[["2014"]]},"page":"81-88","publisher":"Elsevier B.V.","title":"Assessing marine ecosystem acoustic diversity across ocean basins","type":"article-journal","volume":"21"},"uris":["http://www.mendeley.com/documents/?uuid=35ec7e20-b4c4-4bea-aa11-d09014a639e2"]},{"id":"ITEM-3","itemData":{"DOI":"10.1038/s41598-018-28771-6","ISSN":"20452322","abstract":"The Acoustic Complexity Index (ACI) is increasingly applied to the study of biodiversity in aquatic habitats. However, it remains unknown which types of acoustic information are highlighted by this index in underwater environments. This study explored the robustness of the ACI to fine variations in fish sound abundance (i.e. number of sounds) and sound diversity (i.e. number of sound types) in field recordings and controlled experiments. The ACI was found to be sensitive to variations in both sound abundance and sound diversity, making it difficult to discern between these variables. Furthermore, the ACI was strongly dependent on the settings used for its calculation (i.e. frequency and temporal resolution of the ACI algorithm, amplitude filter). Care should thus be taken when comparing ACI absolute values between studies, or between sites with site-specific characteristics (e.g. species diversity, fish vocal community composition). As the use of ecoacoustic indices presents a promising tool for the monitoring of vulnerable environments, methodological validations like those presented in this paper are of paramount importance in understanding which biologically important information can be gathered by applying acoustic indices to Passive Acoustic Monitoring data.","author":[{"dropping-particle":"","family":"Bolgan","given":"Marta","non-dropping-particle":"","parse-names":false,"suffix":""},{"dropping-particle":"","family":"Amorim","given":"M. Clara P.","non-dropping-particle":"","parse-names":false,"suffix":""},{"dropping-particle":"","family":"Fonseca","given":"Paulo J.","non-dropping-particle":"","parse-names":false,"suffix":""},{"dropping-particle":"","family":"Iorio","given":"Lucia","non-dropping-particle":"Di","parse-names":false,"suffix":""},{"dropping-particle":"","family":"Parmentier","given":"Eric","non-dropping-particle":"","parse-names":false,"suffix":""}],"container-title":"Scientific Reports","id":"ITEM-3","issue":"1","issued":{"date-parts":[["2018"]]},"page":"1-11","publisher":"Springer US","title":"Acoustic complexity of vocal fish communities: A field and controlled validation","type":"article-journal","volume":"8"},"uris":["http://www.mendeley.com/documents/?uuid=b1721a3e-0e76-4fb1-b124-770c78ac835f"]},{"id":"ITEM-4","itemData":{"DOI":"10.1038/srep33326","ISSN":"20452322","PMID":"27629650","abstract":"Different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w:instrText>
      </w:r>
      <w:r w:rsidR="00786A52" w:rsidRPr="002A47B3">
        <w:rPr>
          <w:lang w:val="es-MX"/>
        </w:rPr>
        <w:instrText>"Bertucci","given":"Frédéric","non-dropping-particle":"","parse-names":false,"s</w:instrText>
      </w:r>
      <w:r w:rsidR="00786A52" w:rsidRPr="00786A52">
        <w:rPr>
          <w:lang w:val="es-MX"/>
        </w:rPr>
        <w:instrText>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Reports","id":"ITEM-4","issued":{"date-parts":[["2016"]]},"title":"Acoustic indices provide information on the status of coral reefs: An example from Moorea Island in the South Pacific","type":"article-journal","volume":"6"},"uris":["http://www.mendeley.com/documents/?uuid=8154eb24-9798-3d4f-a662-4e0b03faa295"]}],"mendeley":{"formattedCitation":"(Parks et al. 2014; Bertucci et al. 2016; Mcpherson et al. 2016; Bolgan et al. 2018)","manualFormatting":"(Parks et al. 2014; Bertucci et al. 2016; McPherson et al. 2016; Bolgan et al. 2018)","plainTextFormattedCitation":"(Parks et al. 2014; Bertucci et al. 2016; Mcpherson et al. 2016; Bolgan et al. 2018)","previouslyFormattedCitation":"(Parks et al. 2014; Bertucci et al. 2016; Mcpherson et al. 2016; Bolgan et al. 2018)"},"properties":{"noteIndex":0},"schema":"https://github.com/citation-style-language/schema/raw/master/csl-citation.json"}</w:instrText>
      </w:r>
      <w:r w:rsidR="00786A52">
        <w:fldChar w:fldCharType="separate"/>
      </w:r>
      <w:r w:rsidR="00786A52" w:rsidRPr="00786A52">
        <w:rPr>
          <w:noProof/>
          <w:lang w:val="es-MX"/>
        </w:rPr>
        <w:t>(Parks et al. 2014; Bertucci et al. 2016; McPherson et al. 2016; Bolgan et al. 2018)</w:t>
      </w:r>
      <w:r w:rsidR="00786A52">
        <w:fldChar w:fldCharType="end"/>
      </w:r>
      <w:r w:rsidR="00786A52" w:rsidRPr="00786A52">
        <w:rPr>
          <w:lang w:val="es-MX"/>
        </w:rPr>
        <w:t>.</w:t>
      </w:r>
    </w:p>
    <w:p w14:paraId="5F947DAE" w14:textId="4E6E4FD9" w:rsidR="00786A52" w:rsidRPr="00786A52" w:rsidRDefault="00786A52" w:rsidP="00D10D07">
      <w:pPr>
        <w:pStyle w:val="ListParagraph"/>
        <w:numPr>
          <w:ilvl w:val="1"/>
          <w:numId w:val="2"/>
        </w:numPr>
      </w:pPr>
      <w:r w:rsidRPr="00786A52">
        <w:t>Sound pressure level (SPL)</w:t>
      </w:r>
      <w:r w:rsidR="00457E6D">
        <w:t xml:space="preserve"> describe</w:t>
      </w:r>
      <w:r w:rsidR="00AB5654">
        <w:t>s</w:t>
      </w:r>
      <w:r w:rsidR="00457E6D">
        <w:t xml:space="preserve"> the </w:t>
      </w:r>
      <w:r w:rsidR="00AB5654">
        <w:t xml:space="preserve">total </w:t>
      </w:r>
      <w:r w:rsidR="00457E6D">
        <w:t xml:space="preserve">volume of individual sounds </w:t>
      </w:r>
      <w:r w:rsidR="00AB5654">
        <w:t xml:space="preserve">or </w:t>
      </w:r>
      <w:r w:rsidR="00457E6D">
        <w:t xml:space="preserve">entire soundscapes underwater </w:t>
      </w:r>
      <w:r w:rsidR="00457E6D">
        <w:fldChar w:fldCharType="begin" w:fldLock="1"/>
      </w:r>
      <w:r w:rsidR="00F56466">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soundscapes","type":"article-journal"},"uris":["http://www.mendeley.com/documents/?uuid=4957ed97-8df7-4b73-9aae-06ad90116e6c"]}],"mendeley":{"formattedCitation":"(Kaplan et al.; Radford et al. 2011b)","plainTextFormattedCitation":"(Kaplan et al.; Radford et al. 2011b)","previouslyFormattedCitation":"(Kaplan et al.; Radford et al. 2011b)"},"properties":{"noteIndex":0},"schema":"https://github.com/citation-style-language/schema/raw/master/csl-citation.json"}</w:instrText>
      </w:r>
      <w:r w:rsidR="00457E6D">
        <w:fldChar w:fldCharType="separate"/>
      </w:r>
      <w:r w:rsidR="00457E6D" w:rsidRPr="00457E6D">
        <w:rPr>
          <w:noProof/>
        </w:rPr>
        <w:t>(Kaplan et al.; Radford et al. 2011b)</w:t>
      </w:r>
      <w:r w:rsidR="00457E6D">
        <w:fldChar w:fldCharType="end"/>
      </w:r>
      <w:bookmarkStart w:id="15" w:name="_GoBack"/>
      <w:bookmarkEnd w:id="15"/>
    </w:p>
    <w:p w14:paraId="71125172" w14:textId="0A6FCBDC" w:rsidR="00AB5654" w:rsidRDefault="00786A52" w:rsidP="00D10D07">
      <w:pPr>
        <w:pStyle w:val="ListParagraph"/>
        <w:numPr>
          <w:ilvl w:val="1"/>
          <w:numId w:val="2"/>
        </w:numPr>
      </w:pPr>
      <w:r>
        <w:t>The Acoustic Complexity Index (ACI)</w:t>
      </w:r>
      <w:r w:rsidR="00AB5654">
        <w:t>, which calculates differences in sound level between time steps to determine a sum complexity for a soundscape,</w:t>
      </w:r>
      <w:r>
        <w:t xml:space="preserve"> was adapted from use in avian soundscapes to give information about acoustic complexity underwater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2011)","plainTextFormattedCitation":"(Pieretti et al. 2011)","previouslyFormattedCitation":"(Pieretti et al. 2011)"},"properties":{"noteIndex":0},"schema":"https://github.com/citation-style-language/schema/raw/master/csl-citation.json"}</w:instrText>
      </w:r>
      <w:r>
        <w:fldChar w:fldCharType="separate"/>
      </w:r>
      <w:r w:rsidRPr="00A7468C">
        <w:rPr>
          <w:noProof/>
        </w:rPr>
        <w:t>(Pieretti et al. 2011)</w:t>
      </w:r>
      <w:r>
        <w:fldChar w:fldCharType="end"/>
      </w:r>
      <w:r>
        <w:t>.</w:t>
      </w:r>
    </w:p>
    <w:p w14:paraId="1DD21650" w14:textId="2FEBBDF9" w:rsidR="00786A52" w:rsidRDefault="00815805" w:rsidP="000C2556">
      <w:pPr>
        <w:pStyle w:val="ListParagraph"/>
        <w:numPr>
          <w:ilvl w:val="3"/>
          <w:numId w:val="2"/>
        </w:numPr>
      </w:pPr>
      <w:r>
        <w:lastRenderedPageBreak/>
        <w:t xml:space="preserve">ACI </w:t>
      </w:r>
      <w:r w:rsidR="00AB5654">
        <w:t>has been</w:t>
      </w:r>
      <w:r>
        <w:t xml:space="preserve"> used</w:t>
      </w:r>
      <w:r w:rsidR="00786A52">
        <w:t xml:space="preserve"> in a variety of ecosystems in the marine soundscape</w:t>
      </w:r>
      <w:r w:rsidR="00AB5654">
        <w:t>, to determine its usefulness in determining differences between different habitats</w:t>
      </w:r>
      <w:r w:rsidR="00786A52">
        <w:t xml:space="preserve"> </w:t>
      </w:r>
      <w:r w:rsidR="00786A52">
        <w:fldChar w:fldCharType="begin" w:fldLock="1"/>
      </w:r>
      <w:r w:rsidR="00786A52">
        <w:instrText>ADDIN CSL_CITATION {"citationItems":[{"id":"ITEM-1","itemData":{"DOI":"10.1016/j.jembe.2016.03.006","ISBN":"0022-0981","ISSN":"00220981","abstract":"Most marine habitats have unique soundscapes and, among other potential ecological consequences, the larvae of many fish and invertebrates use habitat-specific sounds to locate appropriate settlement habitat. Anthropogenic stressors have degraded coastal ecosystems worldwide, but the effects of this degradation on the sounds emanating from deteriorated habitats are largely undocumented, as is the effectiveness of habitat restoration in reestablishing natural soundscapes. In this study, we investigated how ambient sound emanating from three near-shore, tropical habitats (subtidal mangrove prop-root habitat, seagrass, and sponge-dominated hard-bottom) in the Florida Keys, Florida (USA) varied with time-of-day and lunar phase. We also examined whether the destruction of sponge communities in hard-bottom habitats struck by cyanobacteria blooms alters the soundscape of that habitat, and if restoration of sponge communities can reestablish natural underwater soundscapes. Soundscapes of each habitat were examined using several acoustic metrics, including spectral analysis and counts of fish calls and snapping shrimp snaps. Mangrove, healthy hard-bottom, and restored hard-bottom habitats had higher soundscape spectra levels than seagrass and degraded hard-bottom whether at noon or dusk during new or full moons. Low-frequency sounds, most likely fish calls in the ~. 300 Hz frequency range, were most prevalent in mangroves during dusk full moons. There were also higher numbers of snapping shrimp snaps in mangrove, healthy hard-bottom, and restored hard-bottom habitats than in degraded hard-bottom and seagrass beds, especially during the prominent dusk snapping shrimp chorus. Our results demonstrate that near-shore tropical habitats have unique soundscapes that are diminished by habitat degradation, but can be reestablished by habitat restoration, at least in the case of sponge-dominated hard-bottom.","author":[{"dropping-particle":"","family":"Butler","given":"Jack","non-dropping-particle":"","parse-names":false,"suffix":""},{"dropping-particle":"","family":"Stanley","given":"Jenni A.","non-dropping-particle":"","parse-names":false,"suffix":""},{"dropping-particle":"","family":"Butler","given":"Mark J.","non-dropping-particle":"","parse-names":false,"suffix":""}],"container-title":"Journal of Experimental Marine Biology and Ecology","id":"ITEM-1","issued":{"date-parts":[["2016"]]},"page":"89-96","publisher":"Elsevier B.V.","title":"Underwater soundscapes in near-shore tropical habitats and the effects of environmental degradation and habitat restoration","type":"article-journal","volume":"479"},"uris":["http://www.mendeley.com/documents/?uuid=cfb9a277-95aa-4e61-955f-bd3a3f2e7f33"]},{"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soundscapes","type":"article-journal"},"uris":["http://www.mendeley.com/documents/?uuid=4957ed97-8df7-4b73-9aae-06ad90116e6c"]},{"id":"ITEM-3","itemData":{"DOI":"10.1016/j.jembe.2013.05.012","ISBN":"0022-0981","ISSN":"00220981","abstract":"Sound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Ecology","id":"ITEM-3","issued":{"date-parts":[["2013"]]},"page":"166-176","publisher":"Elsevier B.V.","title":"A comparison of inshore marine soundscapes","type":"article-journal","volume":"446"},"uris":["http://www.mendeley.com/documents/?uuid=e150325a-2ad7-42eb-85ba-a4ebd9ab46c2"]}],"mendeley":{"formattedCitation":"(Kaplan et al.; McWilliam and Hawkins 2013; Butler et al. 2016)","plainTextFormattedCitation":"(Kaplan et al.; McWilliam and Hawkins 2013; Butler et al. 2016)","previouslyFormattedCitation":"(Kaplan et al.; McWilliam and Hawkins 2013; Butler et al. 2016)"},"properties":{"noteIndex":0},"schema":"https://github.com/citation-style-language/schema/raw/master/csl-citation.json"}</w:instrText>
      </w:r>
      <w:r w:rsidR="00786A52">
        <w:fldChar w:fldCharType="separate"/>
      </w:r>
      <w:r w:rsidR="00786A52" w:rsidRPr="00A7468C">
        <w:rPr>
          <w:noProof/>
        </w:rPr>
        <w:t>(Kaplan et al.; McWilliam and Hawkins 2013; Butler et al. 2016)</w:t>
      </w:r>
      <w:r w:rsidR="00786A52">
        <w:fldChar w:fldCharType="end"/>
      </w:r>
      <w:r w:rsidR="00786A52">
        <w:t>.</w:t>
      </w:r>
    </w:p>
    <w:p w14:paraId="683B77D9" w14:textId="5A895532" w:rsidR="000C2556" w:rsidRDefault="000C2556" w:rsidP="00D10D07">
      <w:pPr>
        <w:pStyle w:val="ListParagraph"/>
        <w:numPr>
          <w:ilvl w:val="1"/>
          <w:numId w:val="2"/>
        </w:numPr>
      </w:pPr>
      <w:r>
        <w:t xml:space="preserve">Particle motion, an underwater metric in its origin, provides information about the kinetic energy released with sound production </w:t>
      </w:r>
      <w:r>
        <w:fldChar w:fldCharType="begin" w:fldLock="1"/>
      </w:r>
      <w:r w:rsidR="006929F8">
        <w:instrText>ADDIN CSL_CITATION {"citationItems":[{"id":"ITEM-1","itemData":{"DOI":"10.1121/1.5021594","ISSN":"0001-4966","PMID":"29390747","abstract":"This paper considers the importance of particle motion to fishes and invertebrates and the steps that need to be taken to improve knowledge of its effects. It is aimed at scientists investigating the impacts of sounds on fishes and invertebrates but it is also relevant to regulators, those preparing environmental impact assessments, and to industries creating underwater sounds. The overall aim of this paper is to ensure that proper attention is paid to particle motion as a stimulus when evaluating the effects of sound upon aquatic life. Directions are suggested for future research and planning that, if implemented, will provide a better scientific basis for dealing with the impact of underwater sounds on marine ecosystems and for regulating those human activities that generate such sounds. The paper includes background material on underwater acoustics, focusing on particle motion; the importance of particle motion to fishes and invertebrates; and sound propagation through both water and the substrate. Consideration is then given to the data gaps that must be filled in order to better understand the interactions between particle motion and aquatic animals. Finally, suggestions are provided on how to increase the understanding of particle motion and its relevance to aquatic animals.","author":[{"dropping-particle":"","family":"Popper","given":"Arthur N.","non-dropping-particle":"","parse-names":false,"suffix":""},{"dropping-particle":"","family":"Hawkins","given":"Anthony D.","non-dropping-particle":"","parse-names":false,"suffix":""}],"container-title":"The Journal of the Acoustical Society of America","id":"ITEM-1","issue":"1","issued":{"date-parts":[["2018"]]},"page":"470-488","title":"The importance of particle motion to fishes and invertebrates","type":"article-journal","volume":"143"},"uris":["http://www.mendeley.com/documents/?uuid=472ffc76-ed09-4208-9083-1ff0d02eec46"]}],"mendeley":{"formattedCitation":"(Popper and Hawkins 2018)","plainTextFormattedCitation":"(Popper and Hawkins 2018)","previouslyFormattedCitation":"(Popper and Hawkins 2018)"},"properties":{"noteIndex":0},"schema":"https://github.com/citation-style-language/schema/raw/master/csl-citation.json"}</w:instrText>
      </w:r>
      <w:r>
        <w:fldChar w:fldCharType="separate"/>
      </w:r>
      <w:r w:rsidRPr="000C2556">
        <w:rPr>
          <w:noProof/>
        </w:rPr>
        <w:t>(Popper and Hawkins 2018)</w:t>
      </w:r>
      <w:r>
        <w:fldChar w:fldCharType="end"/>
      </w:r>
      <w:r>
        <w:t>.</w:t>
      </w:r>
    </w:p>
    <w:p w14:paraId="337D31E6" w14:textId="29F7C59E" w:rsidR="000C2556" w:rsidRDefault="000C2556" w:rsidP="000C2556">
      <w:pPr>
        <w:pStyle w:val="ListParagraph"/>
        <w:numPr>
          <w:ilvl w:val="3"/>
          <w:numId w:val="2"/>
        </w:numPr>
      </w:pPr>
      <w:r>
        <w:t xml:space="preserve">However, while particle motion is a determinate factor in the study of underwater acoustics, because it requires such close proximity to the sound producer, it is difficult to assess on a community level and therefore was excluded from this study </w:t>
      </w:r>
      <w:r>
        <w:fldChar w:fldCharType="begin" w:fldLock="1"/>
      </w:r>
      <w:r>
        <w:instrText>ADDIN CSL_CITATION {"citationItems":[{"id":"ITEM-1","itemData":{"DOI":"10.1111/2041-210X.12544","ISBN":"0003-3472","ISSN":"2041210X","abstract":"? 2016 The Authors. Methods in Ecology and Evolution published by John Wiley &amp; Sons Ltd on behalf of British Ecological SocietySound waves in water have both a pressure and a particle-motion component, yet few studies of underwater acoustic ecology have measured the particle-motion component of sound. While mammal hearing is based on detection of sound pressure, fish and invertebrates (i.e. most aquatic animals) primarily sense sound using particle motion. Particle motion can be calculated indirectly from sound pressure measurements under certain conditions, but these conditions are rarely met in the shelf-sea and shallow-water habitats that most aquatic organisms inhabit. Direct measurements of particle motion have been hampered by the availability of instrumentation and a lack of guidance on data analysis methods. Here, we provide an introduction to the topic of underwater particle motion, including the physics and physiology of particle-motion reception. We include a simple computer program for users to determine whether they are working in conditions where measurement of particle motion may be relevant. We discuss instruments that can be used to measure particle motion and the types of analysis appropriate for data collected. A supplemental tutorial and template computer code in matlab will allow users to analyse impulsive, continuous and fluctuating sounds from both pressure and particle-motion recordings. A growing body of research is investigating the role of sound in the functioning of aquatic ecosystems, and the ways in which sound influences animal behaviour, physiology and development. This work has particular urgency for policymakers and environmental managers, who have a responsibility to assess and mitigate the risks posed by rising levels of anthropogenic noise in aquatic ecosystems. As this paper makes clear, because many aquatic animals senses sound using particle motion, this component of the sound field must be addressed if acoustic habitats are to be managed effectively.","author":[{"dropping-particle":"","family":"Nedelec","given":"Sophie L.","non-dropping-particle":"","parse-names":false,"suffix":""},{"dropping-particle":"","family":"Campbell","given":"James","non-dropping-particle":"","parse-names":false,"suffix":""},{"dropping-particle":"","family":"Radford","given":"Andrew N.","non-dropping-particle":"","parse-names":false,"suffix":""},{"dropping-particle":"","family":"Simpson","given":"Stephen D.","non-dropping-particle":"","parse-names":false,"suffix":""},{"dropping-particle":"","family":"Merchant","given":"Nathan D.","non-dropping-particle":"","parse-names":false,"suffix":""}],"container-title":"Methods in Ecology and Evolution","id":"ITEM-1","issue":"7","issued":{"date-parts":[["2016"]]},"page":"836-842","title":"Particle motion: the missing link in underwater acoustic ecology","type":"article-journal","volume":"7"},"uris":["http://www.mendeley.com/documents/?uuid=2fb8fda9-6a9f-4ead-b287-098a6d98c7fb"]}],"mendeley":{"formattedCitation":"(Nedelec et al. 2016)","plainTextFormattedCitation":"(Nedelec et al. 2016)","previouslyFormattedCitation":"(Nedelec et al. 2016)"},"properties":{"noteIndex":0},"schema":"https://github.com/citation-style-language/schema/raw/master/csl-citation.json"}</w:instrText>
      </w:r>
      <w:r>
        <w:fldChar w:fldCharType="separate"/>
      </w:r>
      <w:r w:rsidRPr="003F5C77">
        <w:rPr>
          <w:noProof/>
        </w:rPr>
        <w:t>(Nedelec et al. 2016)</w:t>
      </w:r>
      <w:r>
        <w:fldChar w:fldCharType="end"/>
      </w:r>
      <w:r>
        <w:t>.</w:t>
      </w:r>
    </w:p>
    <w:p w14:paraId="018F7485" w14:textId="7E0FF2EE" w:rsidR="00D758AF" w:rsidRDefault="00D758AF" w:rsidP="00D10D07">
      <w:pPr>
        <w:pStyle w:val="ListParagraph"/>
        <w:numPr>
          <w:ilvl w:val="0"/>
          <w:numId w:val="2"/>
        </w:numPr>
      </w:pPr>
      <w:r>
        <w:t xml:space="preserve">Biophonies of coral reefs are made up </w:t>
      </w:r>
      <w:r w:rsidR="00786A52">
        <w:t>by</w:t>
      </w:r>
      <w:r>
        <w:t xml:space="preserve"> the complex acoustic interactions of their inhabitants.</w:t>
      </w:r>
    </w:p>
    <w:p w14:paraId="7676763E" w14:textId="563AFBD3" w:rsidR="00D758AF" w:rsidRDefault="00B445F6" w:rsidP="00D10D07">
      <w:pPr>
        <w:pStyle w:val="ListParagraph"/>
        <w:numPr>
          <w:ilvl w:val="1"/>
          <w:numId w:val="2"/>
        </w:numPr>
      </w:pPr>
      <w:r>
        <w:t xml:space="preserve">High frequency sounds of the reef are often made of the “snaps” created by snapping shrimp </w:t>
      </w:r>
      <w:r>
        <w:fldChar w:fldCharType="begin" w:fldLock="1"/>
      </w:r>
      <w:r>
        <w:instrText>ADDIN CSL_CITATION {"citationItems":[{"id":"ITEM-1","itemData":{"DOI":"10.1016/j.ecolind.2017.02.041","ISBN":"0-7803-3213-X","ISSN":"1470160X","PMID":"17255001","abstract":"Human use of the ocean and its ecosystems continues to degrade coastal habitats around the world. Assessing anthropogenic impacts on these environments can be costly and manpower-intensive; thus, the development of rapid, remote techniques to assess habitat quality is important. We employed autonomous hydrophone receivers to record the soundscapes of healthy, sponge-rich hard-bottom habitat in Florida Bay, Florida (USA) and hard-bottom areas impacted by sponge die-offs. We also recorded sounds emanating from individual sponges of three species that were isolated in underwater sound booths, and then enumerated the invertebrates (mostly snapping shrimp) dwelling within the canals of each sponge. From these recordings, a modified cylindrical sound propagation model was used to estimate distances to individual snapping shrimp snaps. Using the program Distance, we estimated snapping shrimp population density and abundance within both habitat types. More snapping shrimp snaps per unit time were recorded in healthy hard-bottom areas as compared to degraded hard-bottom areas. In addition, the average distance to a snap source was greater within degraded hard-bottom areas than within healthy hard-bottom areas. As a consequence, the estimated density and abundance of snapping shrimp were one to two orders of magnitude greater within healthy habitat than within degraded habitat. This study demonstrates the feasibility of using acoustic sampling and modeling to rapidly assess populations of soniferous benthic indicator species, whose vocalizations may yield indirect estimates of habitat quality.","author":[{"dropping-particle":"","family":"Butler","given":"Jack","non-dropping-particle":"","parse-names":false,"suffix":""},{"dropping-particle":"","family":"Butler","given":"Mark J.","non-dropping-particle":"","parse-names":false,"suffix":""},{"dropping-particle":"","family":"Gaff","given":"Holly","non-dropping-particle":"","parse-names":false,"suffix":""}],"container-title":"Ecological Indicators","id":"ITEM-1","issued":{"date-parts":[["2017"]]},"page":"377-385","publisher":"Elsevier Ltd","title":"Snap, crackle, and pop: Acoustic-based model estimation of snapping shrimp populations in healthy and degraded hard-bottom habitats","type":"article-journal","volume":"77"},"uris":["http://www.mendeley.com/documents/?uuid=84f2b42c-21f8-4945-aeab-888ffce679e0"]}],"mendeley":{"formattedCitation":"(Butler et al. 2017)","plainTextFormattedCitation":"(Butler et al. 2017)","previouslyFormattedCitation":"(Butler et al. 2017)"},"properties":{"noteIndex":0},"schema":"https://github.com/citation-style-language/schema/raw/master/csl-citation.json"}</w:instrText>
      </w:r>
      <w:r>
        <w:fldChar w:fldCharType="separate"/>
      </w:r>
      <w:r w:rsidRPr="00B445F6">
        <w:rPr>
          <w:noProof/>
        </w:rPr>
        <w:t>(Butler et al. 2017)</w:t>
      </w:r>
      <w:r>
        <w:fldChar w:fldCharType="end"/>
      </w:r>
      <w:r>
        <w:t>.</w:t>
      </w:r>
    </w:p>
    <w:p w14:paraId="673AE5EC" w14:textId="5C67E7D0" w:rsidR="00B445F6" w:rsidRDefault="00B445F6" w:rsidP="00D10D07">
      <w:pPr>
        <w:pStyle w:val="ListParagraph"/>
        <w:numPr>
          <w:ilvl w:val="1"/>
          <w:numId w:val="2"/>
        </w:numPr>
      </w:pPr>
      <w:commentRangeStart w:id="16"/>
      <w:r>
        <w:t xml:space="preserve">Mid-frequency sounds are </w:t>
      </w:r>
      <w:r w:rsidR="00DF11AE">
        <w:t>the result</w:t>
      </w:r>
      <w:r>
        <w:t xml:space="preserve"> of a variety of organisms, but are often contributed to different invertebrate sounds </w:t>
      </w:r>
      <w:r w:rsidR="00DF11AE">
        <w:t>and</w:t>
      </w:r>
      <w:r>
        <w:t xml:space="preserve"> herbivory on the reef </w:t>
      </w:r>
      <w:r>
        <w:rPr>
          <w:b/>
          <w:bCs/>
        </w:rPr>
        <w:t>NEED REF</w:t>
      </w:r>
      <w:r>
        <w:t xml:space="preserve"> </w:t>
      </w:r>
      <w:r>
        <w:fldChar w:fldCharType="begin" w:fldLock="1"/>
      </w:r>
      <w:r>
        <w:instrText>ADDIN CSL_CITATION {"citationItems":[{"id":"ITEM-1","itemData":{"DOI":"10.3354/meps07444","ISBN":"0171-8630","ISSN":"01718630","abstract":"Ambient sound intensity in coastal waters typically increases by as much as 2 to 3 orders\\nof magnitude (20 to 30 dB) immediately after sunset and before sunrise in what is known as a dawn\\nand evening chorus. The dominant feature of the chorus is most often a dramatic increase in spectrum\\nlevel usually in a narrow frequency range of around 400 to 4000 Hz. While the sources of some\\nchoruses have been identified, the sources of many choruses remain unidentified. Here we confirm\\nthat in New Zealand, the sound is the feeding noises of sea urchins for which frequencies in the range\\nof 800 to 2800 Hz are amplified by the ovoid calcareous skeleton, or ‘test’, of urchins acting as a\\nHelmholtz resonator. Furthermore, the timing of the dawn and dusk choruses is related to the crepuscular\\nfeeding activity of sea urchins. Underwater sound recordings from individual sea urchins of a\\nrange of sizes confirm earlier speculation that the urchin test acts as a Helmholtz resonance chamber\\ncapable of generating sufficient acoustic power to create these choruses. These results indicate the\\npotential importance of coastal urchin populations as a major contributor to the underwater choruses,\\nwhich appear to be important in assisting the larvae of key reef species, such as fishes, crabs, and\\nlobsters, to locate suitable settlement sites.","author":[{"dropping-particle":"","family":"Radford","given":"Craig","non-dropping-particle":"","parse-names":false,"suffix":""},{"dropping-particle":"","family":"Jeffs","given":"Andrew","non-dropping-particle":"","parse-names":false,"suffix":""},{"dropping-particle":"","family":"Tindle","given":"Chris","non-dropping-particle":"","parse-names":false,"suffix":""},{"dropping-particle":"","family":"Montgomery","given":"John C.","non-dropping-particle":"","parse-names":false,"suffix":""}],"container-title":"Marine Ecology Progress Series","id":"ITEM-1","issue":"June","issued":{"date-parts":[["2008"]]},"page":"37-43","title":"Resonating sea urchin skeletons create coastal choruses","type":"article-journal","volume":"362"},"uris":["http://www.mendeley.com/documents/?uuid=991e781b-5a19-4d3b-afb8-d7b9ee7f79e6"]}],"mendeley":{"formattedCitation":"(Radford et al. 2008)","plainTextFormattedCitation":"(Radford et al. 2008)","previouslyFormattedCitation":"(Radford et al. 2008)"},"properties":{"noteIndex":0},"schema":"https://github.com/citation-style-language/schema/raw/master/csl-citation.json"}</w:instrText>
      </w:r>
      <w:r>
        <w:fldChar w:fldCharType="separate"/>
      </w:r>
      <w:r w:rsidRPr="00B445F6">
        <w:rPr>
          <w:noProof/>
        </w:rPr>
        <w:t>(Radford et al. 2008)</w:t>
      </w:r>
      <w:r>
        <w:fldChar w:fldCharType="end"/>
      </w:r>
      <w:r>
        <w:t>.</w:t>
      </w:r>
    </w:p>
    <w:p w14:paraId="088DB857" w14:textId="22AFCFC4" w:rsidR="00E4748D" w:rsidRDefault="00B445F6" w:rsidP="00D10D07">
      <w:pPr>
        <w:pStyle w:val="ListParagraph"/>
        <w:numPr>
          <w:ilvl w:val="1"/>
          <w:numId w:val="2"/>
        </w:numPr>
      </w:pPr>
      <w:r>
        <w:t xml:space="preserve">While low frequency sounds are typically reserved for fish communications, consisting of a variety of different types of calls, knocks, and grunts </w:t>
      </w:r>
      <w:r>
        <w:fldChar w:fldCharType="begin" w:fldLock="1"/>
      </w:r>
      <w:r w:rsidR="00B55AFE">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sidR="00B55AFE">
        <w:rPr>
          <w:rFonts w:ascii="Tahoma" w:hAnsi="Tahoma" w:cs="Tahoma"/>
        </w:rPr>
        <w:instrText>�</w:instrText>
      </w:r>
      <w:r w:rsidR="00B55AFE">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communities","type":"article-journal","volume":"511"},"uris":["http://www.mendeley.com/documents/?uuid=a85b0487-497f-4187-add7-9d85f6240e45"]},{"id":"ITEM-3","itemData":{"DOI":"10.1098/rstb.2000.0686","ISBN":"0962-8436","ISSN":"09628436","PMID":"11079417","abstract":"Long-term sea-noise statistics have been obtained from a region of the central section of the Great Barrier Reef. Fish calling was a major contributor to sea-noise levels. Calling was either in choruses, where groups of fishes called en masse, or as isolated calls repeated ad nauseam. Four calling types predominated, with each displaying unique call characteristics and calling patterns through time and space. Analysis of call types offered information on the fish's calling physiology, behaviour and, through the call's interaction with the local environment, on the location of the caller. Call types ranged from less than 10 ms to several seconds long, and were comprised from one to nearly 40 pulses. The structure of each pulse was related to swim-bladder mechanics; normally swim-bladders were lightly damped. Fish calling was most common during the Australian summer with one call type also displaying lunar trends. All calls had daily patterns of sound production with highest activity levels generally at night. There was some spatial separation of zones of highest call rates, but sources avoided competition for the 'sound space' primarily by offsetting the time of chorus or maximum call rate. On some occasions, a call type attributed to nocturnal planktivorous fishes may have ensonified much of the Great Barrier Reef.","author":[{"dropping-particle":"","family":"McCauley","given":"R. D.","non-dropping-particle":"","parse-names":false,"suffix":""},{"dropping-particle":"","family":"Cato","given":"D. H.","non-dropping-particle":"","parse-names":false,"suffix":""}],"container-title":"Philosophical Transactions of the Royal Society B: Biological Sciences","id":"ITEM-3","issue":"1401","issued":{"date-parts":[["2000"]]},"page":"1289-1293","title":"Patterns of fish calling in a nearshore environment in the Great Barrier Reef","type":"article-journal","volume":"355"},"uris":["http://www.mendeley.com/documents/?uuid=a512851f-8fcb-44eb-8ca7-b9fc32c2e529"]}],"mendeley":{"formattedCitation":"(Lobel et al.; McCauley and Cato 2000; Tricas and Boyle 2014)","plainTextFormattedCitation":"(Lobel et al.; McCauley and Cato 2000; Tricas and Boyle 2014)","previouslyFormattedCitation":"(Lobel et al.; McCauley and Cato 2000; Tricas and Boyle 2014)"},"properties":{"noteIndex":0},"schema":"https://github.com/citation-style-language/schema/raw/master/csl-citation.json"}</w:instrText>
      </w:r>
      <w:r>
        <w:fldChar w:fldCharType="separate"/>
      </w:r>
      <w:r w:rsidRPr="00B445F6">
        <w:rPr>
          <w:noProof/>
        </w:rPr>
        <w:t>(Lobel et al.; McCauley and Cato 2000; Tricas and Boyle 2014)</w:t>
      </w:r>
      <w:r>
        <w:fldChar w:fldCharType="end"/>
      </w:r>
      <w:r>
        <w:t>.</w:t>
      </w:r>
      <w:commentRangeEnd w:id="16"/>
      <w:r w:rsidR="00BA4CB7">
        <w:rPr>
          <w:rStyle w:val="CommentReference"/>
        </w:rPr>
        <w:commentReference w:id="16"/>
      </w:r>
    </w:p>
    <w:p w14:paraId="15E034C9" w14:textId="7E7C6FA2" w:rsidR="00E4748D" w:rsidRDefault="00E4748D" w:rsidP="00606E03">
      <w:pPr>
        <w:pStyle w:val="ListParagraph"/>
        <w:numPr>
          <w:ilvl w:val="0"/>
          <w:numId w:val="2"/>
        </w:numPr>
      </w:pPr>
      <w:r>
        <w:t>These biophonies are affected by the communities that create them, their habitats, and their interactions with non-biogenic sounds.</w:t>
      </w:r>
    </w:p>
    <w:p w14:paraId="0E1E5459" w14:textId="0050949D" w:rsidR="00F56466" w:rsidRDefault="002A47B3" w:rsidP="00606E03">
      <w:pPr>
        <w:pStyle w:val="ListParagraph"/>
        <w:numPr>
          <w:ilvl w:val="1"/>
          <w:numId w:val="2"/>
        </w:numPr>
      </w:pPr>
      <w:r>
        <w:t xml:space="preserve">Reef </w:t>
      </w:r>
      <w:r w:rsidR="00537BD9">
        <w:t>soundscapes</w:t>
      </w:r>
      <w:r>
        <w:t xml:space="preserve"> are independent of one another spatially, compositionally, and temporally </w:t>
      </w:r>
      <w:r w:rsidR="00F56466">
        <w:fldChar w:fldCharType="begin" w:fldLock="1"/>
      </w:r>
      <w:r w:rsidR="000C2556">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signatures","type":"article-journal","volume":"505"},"uris":["http://www.mendeley.com/documents/?uuid=dbc9adbc-37e4-4731-8195-0bcfbc2d8ccf"]}],"mendeley":{"formattedCitation":"(Staaterman et al. 2013; Radford et al. 2014)","plainTextFormattedCitation":"(Staaterman et al. 2013; Radford et al. 2014)","previouslyFormattedCitation":"(Staaterman et al. 2013; Radford et al. 2014)"},"properties":{"noteIndex":0},"schema":"https://github.com/citation-style-language/schema/raw/master/csl-citation.json"}</w:instrText>
      </w:r>
      <w:r w:rsidR="00F56466">
        <w:fldChar w:fldCharType="separate"/>
      </w:r>
      <w:r w:rsidR="00F56466" w:rsidRPr="00F56466">
        <w:rPr>
          <w:noProof/>
        </w:rPr>
        <w:t>(Staaterman et al. 2013; Radford et al. 2014)</w:t>
      </w:r>
      <w:r w:rsidR="00F56466">
        <w:fldChar w:fldCharType="end"/>
      </w:r>
      <w:r w:rsidR="00537BD9">
        <w:t>.</w:t>
      </w:r>
    </w:p>
    <w:p w14:paraId="06ED51CB" w14:textId="5E5BA827" w:rsidR="00B445F6" w:rsidRDefault="00B445F6" w:rsidP="00606E03">
      <w:pPr>
        <w:pStyle w:val="ListParagraph"/>
        <w:numPr>
          <w:ilvl w:val="1"/>
          <w:numId w:val="2"/>
        </w:numPr>
      </w:pPr>
      <w:del w:id="17" w:author="Sean Dimoff" w:date="2019-10-17T15:19:00Z">
        <w:r w:rsidDel="00BA4CB7">
          <w:delText>Coral reef</w:delText>
        </w:r>
      </w:del>
      <w:ins w:id="18" w:author="Sean Dimoff" w:date="2019-10-17T15:19:00Z">
        <w:r w:rsidR="00BA4CB7">
          <w:t>These</w:t>
        </w:r>
      </w:ins>
      <w:r>
        <w:t xml:space="preserve"> soundscapes have been connected to larval settlement patterns </w:t>
      </w:r>
      <w:r w:rsidR="00E4748D">
        <w:t>in</w:t>
      </w:r>
      <w:r>
        <w:t xml:space="preserve"> both fish and invertebrate larvae </w:t>
      </w:r>
      <w:r>
        <w:fldChar w:fldCharType="begin" w:fldLock="1"/>
      </w:r>
      <w:r w:rsidR="003F5C77">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larvae","type":"article-journal","volume":"438"},"uris":["http://www.mendeley.com/documents/?uuid=fe43c7ab-76b7-4b5c-baf7-8f33bac6921f"]},{"id":"ITEM-2","itemData":{"DOI":"10.1098/rspb.2012.0697","ISBN":"1471-2954 (Electronic)\\r0962-8452 (Linking)","ISSN":"14712954","PMID":"22673354","abstract":"While sound is a useful cue for guiding the onshore orientation of larvae because it travels long distances underwater, it also has the potential to convey valuable information about the quality and type of the habitat at the source. Here, we provide, to our knowledge, the first evidence that settlement-stage coastal crab species can interpret and show a strong settlement and metamorphosis response to habitat-related differences in natural underwater sound. Laboratory- and field-based experiments demonstrated that time to metamorphosis in the settlement-stage larvae of common coastal crab species varied in response to different underwater sound signatures produced by different habitat types. The megalopae of five species of both temperate and tropical crabs showed a significant decrease in time to metamorphosis, when exposed to sound from their optimal settlement habitat type compared with other habitat types. These results indicate that sounds emanating from specific underwater habitats may play a major role in determining spatial patterns of recruitment in coastal crab species.","author":[{"dropping-particle":"","family":"Stanley","given":"Jenni A.","non-dropping-particle":"","parse-names":false,"suffix":""},{"dropping-particle":"","family":"Radford","given":"Craig A.","non-dropping-particle":"","parse-names":false,"suffix":""},{"dropping-particle":"","family":"Jeffs","given":"Andrew G.","non-dropping-particle":"","parse-names":false,"suffix":""}],"container-title":"Proceedings of the Royal Society B: Biological Sciences","id":"ITEM-2","issue":"1742","issued":{"date-parts":[["2012"]]},"page":"3622-3631","title":"Location, location, location: Finding a suitable home among the noise","type":"article-journal","volume":"279"},"uris":["http://www.mendeley.com/documents/?uuid=4ca73d9f-1fb5-4c61-98f1-7268bd79343e"]},{"id":"ITEM-3","itemData":{"DOI":"10.1007/s00338-010-0710-6","ISBN":"0019-5847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Reefs","id":"ITEM-3","issued":{"date-parts":[["2011"]]},"page":"295-305","title":"Juvenile coral reef fish use sound to locate habitats","type":"article-journal","volume":"30"},"uris":["http://www.mendeley.com/documents/?uuid=3880487c-3d3b-4e35-97c1-4e3731001c3a"]},{"id":"ITEM-4","itemData":{"DOI":"10.1016/j.anbehav.2007.11.004","ISBN":"0003-3472","ISSN":"00033472","PMID":"17027412","abstract":"The importance of the acoustic cuescape is often overlooked in studies of animal orientation. Recent studies have shown that reef noise affects the behaviour and orientation of settlement-stage coral reef fish. This response may simply facilitate orientation to reefs; alternatively, acoustic habitat cues could also facilitate the remote selection of suitable settlement habitats. To test which components of reef noise evoke behavioural responses in larval fish, we used light traps to measure the responses of a diverse range of settlement-stage fish to the filtered 'high' (570-2000 Hz)- and 'low' (&lt;570 Hz)-frequency components of reef noise and compared these catches with those from control 'silent' traps. Of the seven families represented by &gt;10 individuals, four (Pomacentridae, Apogonidae, Lethrinidae and Gobiidae) were caught in significantly greater numbers in the high-frequency traps than either the low-frequency or the silent traps. The Syngnathidae preferred high- to low-frequency traps, while the Blenniidae preferred high-frequency to silent traps. Only the Siganidae showed no preference between any of the sound treatments. Although some species-level variation in response was found, the general trend was a preference for high-frequency traps. This study suggests that most settlement-stage fish select the higher-frequency audible component of reef noise, which is produced mainly by marine invertebrates, as a means of selectively orienting towards suitable settlement habitats. The results highlight potential impacts of anthropogenic noise pollution and habitat modification in affecting the natural behaviour of reef fish at a critical stage in their life history. © 2007 The Association for the Study of Animal Behaviour.","author":[{"dropping-particle":"","family":"Simpson","given":"S. D.","non-dropping-particle":"","parse-names":false,"suffix":""},{"dropping-particle":"","family":"Meekan","given":"M. G.","non-dropping-particle":"","parse-names":false,"suffix":""},{"dropping-particle":"","family":"Jeffs","given":"A.","non-dropping-particle":"","parse-names":false,"suffix":""},{"dropping-particle":"","family":"Montgomery","given":"J. C.","non-dropping-particle":"","parse-names":false,"suffix":""},{"dropping-particle":"","family":"McCauley","given":"R. D.","non-dropping-particle":"","parse-names":false,"suffix":""}],"container-title":"Animal Behaviour","id":"ITEM-4","issue":"6","issued":{"date-parts":[["2008"]]},"page":"1861-1868","title":"Settlement-stage coral reef fish prefer the higher-frequency invertebrate-generated audible component of reef noise","type":"article-journal","volume":"75"},"uris":["http://www.mendeley.com/documents/?uuid=a126cae6-c143-4e73-b865-ed4922f6ab7e"]}],"mendeley":{"formattedCitation":"(Simpson et al. 2008; Radford et al. 2011b, 2011a; Stanley et al. 2012)","plainTextFormattedCitation":"(Simpson et al. 2008; Radford et al. 2011b, 2011a; Stanley et al. 2012)","previouslyFormattedCitation":"(Simpson et al. 2008; Radford et al. 2011b, 2011a; Stanley et al. 2012)"},"properties":{"noteIndex":0},"schema":"https://github.com/citation-style-language/schema/raw/master/csl-citation.json"}</w:instrText>
      </w:r>
      <w:r>
        <w:fldChar w:fldCharType="separate"/>
      </w:r>
      <w:r w:rsidR="00CE73EA" w:rsidRPr="00CE73EA">
        <w:rPr>
          <w:noProof/>
        </w:rPr>
        <w:t>(Simpson et al. 2008; Radford et al. 2011b, 2011a; Stanley et al. 2012)</w:t>
      </w:r>
      <w:r>
        <w:fldChar w:fldCharType="end"/>
      </w:r>
      <w:r w:rsidR="00EC37CC">
        <w:t>.</w:t>
      </w:r>
    </w:p>
    <w:p w14:paraId="537DE944" w14:textId="6133F0AF" w:rsidR="00EC37CC" w:rsidRDefault="00EC37CC" w:rsidP="00606E03">
      <w:pPr>
        <w:pStyle w:val="ListParagraph"/>
        <w:numPr>
          <w:ilvl w:val="2"/>
          <w:numId w:val="2"/>
        </w:numPr>
      </w:pPr>
      <w:r>
        <w:t xml:space="preserve">In addition to larval </w:t>
      </w:r>
      <w:r w:rsidR="00E4748D">
        <w:t>settlement</w:t>
      </w:r>
      <w:r>
        <w:t>, fish use sound production as a method of communication involved in a variety of behavior</w:t>
      </w:r>
      <w:r w:rsidR="00E4748D">
        <w:t>s</w:t>
      </w:r>
      <w:r>
        <w:t xml:space="preserve"> </w:t>
      </w:r>
      <w:r>
        <w:fldChar w:fldCharType="begin" w:fldLock="1"/>
      </w:r>
      <w:r>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Pr>
          <w:rFonts w:ascii="Tahoma" w:hAnsi="Tahoma" w:cs="Tahoma"/>
        </w:rPr>
        <w:instrText>�</w:instrText>
      </w:r>
      <w:r>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communities","type":"article-journal","volume":"511"},"uris":["http://www.mendeley.com/documents/?uuid=a85b0487-497f-4187-add7-9d85f6240e45"]}],"mendeley":{"formattedCitation":"(Lobel et al.; Tricas and Boyle 2014)","plainTextFormattedCitation":"(Lobel et al.; Tricas and Boyle 2014)","previouslyFormattedCitation":"(Lobel et al.; Tricas and Boyle 2014)"},"properties":{"noteIndex":0},"schema":"https://github.com/citation-style-language/schema/raw/master/csl-citation.json"}</w:instrText>
      </w:r>
      <w:r>
        <w:fldChar w:fldCharType="separate"/>
      </w:r>
      <w:r w:rsidRPr="00EC37CC">
        <w:rPr>
          <w:noProof/>
        </w:rPr>
        <w:t>(Lobel et al.; Tricas and Boyle 2014)</w:t>
      </w:r>
      <w:r>
        <w:fldChar w:fldCharType="end"/>
      </w:r>
      <w:r>
        <w:t>.</w:t>
      </w:r>
    </w:p>
    <w:p w14:paraId="157461F1" w14:textId="2EE86DB1" w:rsidR="003F5C77" w:rsidRPr="003F5C77" w:rsidRDefault="003F5C77" w:rsidP="00606E03">
      <w:pPr>
        <w:pStyle w:val="ListParagraph"/>
        <w:numPr>
          <w:ilvl w:val="2"/>
          <w:numId w:val="2"/>
        </w:numPr>
        <w:rPr>
          <w:i/>
          <w:iCs/>
        </w:rPr>
      </w:pPr>
      <w:r>
        <w:t xml:space="preserve">In the damselfish, </w:t>
      </w:r>
      <w:proofErr w:type="spellStart"/>
      <w:r>
        <w:rPr>
          <w:i/>
          <w:iCs/>
        </w:rPr>
        <w:t>Pomacentrus</w:t>
      </w:r>
      <w:proofErr w:type="spellEnd"/>
      <w:r>
        <w:rPr>
          <w:i/>
          <w:iCs/>
        </w:rPr>
        <w:t xml:space="preserve"> </w:t>
      </w:r>
      <w:proofErr w:type="spellStart"/>
      <w:r>
        <w:rPr>
          <w:i/>
          <w:iCs/>
        </w:rPr>
        <w:t>partitus</w:t>
      </w:r>
      <w:proofErr w:type="spellEnd"/>
      <w:r>
        <w:t xml:space="preserve">, male reproductive calls were used by females as part of the mate selection process </w:t>
      </w:r>
      <w:r>
        <w:fldChar w:fldCharType="begin" w:fldLock="1"/>
      </w:r>
      <w:r>
        <w:instrText>ADDIN CSL_CITATION {"citationItems":[{"id":"ITEM-1","itemData":{"author":[{"dropping-particle":"","family":"Myrberg","given":"A. A","non-dropping-particle":"","parse-names":false,"suffix":""},{"dropping-particle":"","family":"Mohler","given":"M.","non-dropping-particle":"","parse-names":false,"suffix":""},{"dropping-particle":"","family":"Catala","given":"J. D","non-dropping-particle":"","parse-names":false,"suffix":""}],"container-title":"Animal Behaviour","id":"ITEM-1","issued":{"date-parts":[["1986"]]},"page":"411-416","title":"Sound production by males of a coral reef fish (Pomacentrus partitus)","type":"article-journal","volume":"33"},"uris":["http://www.mendeley.com/documents/?uuid=a54ba6ea-9ab5-460b-81d2-9e0083d7deea"]}],"mendeley":{"formattedCitation":"(Myrberg et al. 1986)","plainTextFormattedCitation":"(Myrberg et al. 1986)","previouslyFormattedCitation":"(Myrberg et al. 1986)"},"properties":{"noteIndex":0},"schema":"https://github.com/citation-style-language/schema/raw/master/csl-citation.json"}</w:instrText>
      </w:r>
      <w:r>
        <w:fldChar w:fldCharType="separate"/>
      </w:r>
      <w:r w:rsidRPr="003F5C77">
        <w:rPr>
          <w:noProof/>
        </w:rPr>
        <w:t>(Myrberg et al. 1986)</w:t>
      </w:r>
      <w:r>
        <w:fldChar w:fldCharType="end"/>
      </w:r>
      <w:r>
        <w:t xml:space="preserve">. </w:t>
      </w:r>
    </w:p>
    <w:p w14:paraId="71D14566" w14:textId="31D9B9BB" w:rsidR="003F5C77" w:rsidRDefault="00647355" w:rsidP="00606E03">
      <w:pPr>
        <w:pStyle w:val="ListParagraph"/>
        <w:numPr>
          <w:ilvl w:val="2"/>
          <w:numId w:val="2"/>
        </w:numPr>
      </w:pPr>
      <w:ins w:id="19" w:author="Sean Dimoff" w:date="2019-10-17T15:21:00Z">
        <w:r>
          <w:t xml:space="preserve">Another damselfish, </w:t>
        </w:r>
      </w:ins>
      <w:proofErr w:type="spellStart"/>
      <w:r w:rsidR="003F5C77">
        <w:rPr>
          <w:i/>
          <w:iCs/>
        </w:rPr>
        <w:t>Chromis</w:t>
      </w:r>
      <w:proofErr w:type="spellEnd"/>
      <w:r w:rsidR="003F5C77">
        <w:rPr>
          <w:i/>
          <w:iCs/>
        </w:rPr>
        <w:t xml:space="preserve"> </w:t>
      </w:r>
      <w:proofErr w:type="spellStart"/>
      <w:r w:rsidR="003F5C77">
        <w:rPr>
          <w:i/>
          <w:iCs/>
        </w:rPr>
        <w:t>viridis</w:t>
      </w:r>
      <w:proofErr w:type="spellEnd"/>
      <w:ins w:id="20" w:author="Sean Dimoff" w:date="2019-10-17T15:21:00Z">
        <w:r>
          <w:rPr>
            <w:i/>
            <w:iCs/>
          </w:rPr>
          <w:t>,</w:t>
        </w:r>
      </w:ins>
      <w:r w:rsidR="003F5C77">
        <w:rPr>
          <w:i/>
          <w:iCs/>
        </w:rPr>
        <w:t xml:space="preserve"> </w:t>
      </w:r>
      <w:r w:rsidR="003F5C77">
        <w:t xml:space="preserve">larvae were more attracted by the sounds of conspecifics than those of different species when determining where to settle </w:t>
      </w:r>
      <w:r w:rsidR="003F5C77">
        <w:fldChar w:fldCharType="begin" w:fldLock="1"/>
      </w:r>
      <w:r w:rsidR="003F5C77">
        <w:instrText>ADDIN CSL_CITATION {"citationItems":[{"id":"ITEM-1","itemData":{"DOI":"10.1007/s00442-004-1805-y","ISBN":"0029-8549","ISSN":"00298549","PMID":"15647903","abstract":"Sensory abilities and preferences exhibited by mobile larvae during their transition to juvenile habitats can establish spatial heterogeneity that drives subsequent species interactions and dynamics of populations. We conducted a series of laboratory and field experiments using coral reef fish larvae (Chromis viridis) to determine: ecological determinants of settlement choice (conspecifics vs. heterospecifics vs. coral substrates); sensory mechanisms (visual, acoustic/vibratory, olfactory) underlying settlement choice; and sensory abilities (effective detection distances of habitat) under field conditions. C. viridis larvae responded positively to visual, acoustic/vibratory, and olfactory cues expressed by conspecifics. Overall, larvae chose compartments of experimental arenas containing conspecifics in 75% of trials, and failed to show any significant directional responses to heterospecifics or coral substrates. In field trials, C. viridis larvae detected reefs containing conspecifics using visual and/or acoustic/vibratory cues at distances &lt;75 cm; detection distances increased to &lt;375 cm when olfactory capacity was present (particularly for reefs located up-current). We conducted high performance liquid chromatography (HPLC) analyses of seawater containing C. viridis juveniles and isolated high concentrations of several organic compounds. Subsequent laboratory trials demonstrated that C. viridis larvae responded positively to only one of these organic compounds. This compound was characterized by a weak polarity and was detected at 230 nm with a 31-min retention time in HPLC. Overall, our results suggest that fishes may use a range of sensory mechanisms effective over different spatial scales to detect and choose settlement sites, and species-specific cues may play a vital role in establishment of spatial patterns at settlement.","author":[{"dropping-particle":"","family":"Lecchini","given":"David","non-dropping-particle":"","parse-names":false,"suffix":""},{"dropping-particle":"","family":"Shima","given":"Jeffrey","non-dropping-particle":"","parse-names":false,"suffix":""},{"dropping-particle":"","family":"Banaigs","given":"Bernard","non-dropping-particle":"","parse-names":false,"suffix":""},{"dropping-particle":"","family":"Galzin","given":"René","non-dropping-particle":"","parse-names":false,"suffix":""}],"container-title":"Oecologia","id":"ITEM-1","issue":"2","issued":{"date-parts":[["2005"]]},"page":"326-334","title":"Larval sensory abilities and mechanisms of habitat selection of a coral reef fish during settlement","type":"article-journal","volume":"143"},"uris":["http://www.mendeley.com/documents/?uuid=f5b318b4-2d53-4018-af0c-f2461f93a43a"]}],"mendeley":{"formattedCitation":"(Lecchini et al. 2005)","plainTextFormattedCitation":"(Lecchini et al. 2005)","previouslyFormattedCitation":"(Lecchini et al. 2005)"},"properties":{"noteIndex":0},"schema":"https://github.com/citation-style-language/schema/raw/master/csl-citation.json"}</w:instrText>
      </w:r>
      <w:r w:rsidR="003F5C77">
        <w:fldChar w:fldCharType="separate"/>
      </w:r>
      <w:r w:rsidR="003F5C77" w:rsidRPr="003F5C77">
        <w:rPr>
          <w:noProof/>
        </w:rPr>
        <w:t>(Lecchini et al. 2005)</w:t>
      </w:r>
      <w:r w:rsidR="003F5C77">
        <w:fldChar w:fldCharType="end"/>
      </w:r>
      <w:r w:rsidR="003F5C77">
        <w:t xml:space="preserve">. </w:t>
      </w:r>
    </w:p>
    <w:p w14:paraId="0AEAE43D" w14:textId="028CB329" w:rsidR="009F790C" w:rsidRDefault="00647355" w:rsidP="009F790C">
      <w:pPr>
        <w:pStyle w:val="ListParagraph"/>
        <w:numPr>
          <w:ilvl w:val="2"/>
          <w:numId w:val="2"/>
        </w:numPr>
      </w:pPr>
      <w:ins w:id="21" w:author="Sean Dimoff" w:date="2019-10-17T15:21:00Z">
        <w:r>
          <w:t xml:space="preserve">Finally, </w:t>
        </w:r>
      </w:ins>
      <w:ins w:id="22" w:author="Sean Dimoff" w:date="2019-10-17T15:22:00Z">
        <w:r>
          <w:t>j</w:t>
        </w:r>
      </w:ins>
      <w:del w:id="23" w:author="Sean Dimoff" w:date="2019-10-17T15:22:00Z">
        <w:r w:rsidR="003F5C77" w:rsidDel="00647355">
          <w:delText>J</w:delText>
        </w:r>
      </w:del>
      <w:r w:rsidR="003F5C77">
        <w:t xml:space="preserve">uvenile </w:t>
      </w:r>
      <w:r w:rsidR="00786A52">
        <w:t xml:space="preserve">reef </w:t>
      </w:r>
      <w:r w:rsidR="003F5C77">
        <w:t xml:space="preserve">fishes migrated toward man-made patch reefs that broadcasted reef sounds significantly more than man-made patch reefs broadcasting no sounds </w:t>
      </w:r>
      <w:r w:rsidR="003F5C77">
        <w:fldChar w:fldCharType="begin" w:fldLock="1"/>
      </w:r>
      <w:r w:rsidR="003F5C77">
        <w:instrText>ADDIN CSL_CITATION {"citationItems":[{"id":"ITEM-1","itemData":{"DOI":"10.1007/s00338-010-0710-6","ISBN":"0019-5847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Reefs","id":"ITEM-1","issued":{"date-parts":[["2011"]]},"page":"295-305","title":"Juvenile coral reef fish use sound to locate habitats","type":"article-journal","volume":"30"},"uris":["http://www.mendeley.com/documents/?uuid=3880487c-3d3b-4e35-97c1-4e3731001c3a"]}],"mendeley":{"formattedCitation":"(Radford et al. 2011a)","plainTextFormattedCitation":"(Radford et al. 2011a)","previouslyFormattedCitation":"(Radford et al. 2011a)"},"properties":{"noteIndex":0},"schema":"https://github.com/citation-style-language/schema/raw/master/csl-citation.json"}</w:instrText>
      </w:r>
      <w:r w:rsidR="003F5C77">
        <w:fldChar w:fldCharType="separate"/>
      </w:r>
      <w:r w:rsidR="003F5C77" w:rsidRPr="003F5C77">
        <w:rPr>
          <w:noProof/>
        </w:rPr>
        <w:t>(Radford et al. 2011a)</w:t>
      </w:r>
      <w:r w:rsidR="003F5C77">
        <w:fldChar w:fldCharType="end"/>
      </w:r>
      <w:r w:rsidR="003F5C77">
        <w:t>.</w:t>
      </w:r>
    </w:p>
    <w:p w14:paraId="2F5DC487" w14:textId="4B242982" w:rsidR="009F790C" w:rsidRDefault="009F790C" w:rsidP="009F790C">
      <w:pPr>
        <w:pStyle w:val="ListParagraph"/>
        <w:numPr>
          <w:ilvl w:val="0"/>
          <w:numId w:val="2"/>
        </w:numPr>
      </w:pPr>
      <w:r>
        <w:t>Kiritimati</w:t>
      </w:r>
      <w:r w:rsidR="00472EF0">
        <w:t xml:space="preserve"> Island (Pronounced “Christmas”), is a part of the Line Islands in the country of Kiribati in the equatorial Pacific Ocean.</w:t>
      </w:r>
    </w:p>
    <w:p w14:paraId="6929A1B7" w14:textId="4943B77C" w:rsidR="00472EF0" w:rsidRDefault="00472EF0" w:rsidP="00472EF0">
      <w:pPr>
        <w:pStyle w:val="ListParagraph"/>
        <w:numPr>
          <w:ilvl w:val="1"/>
          <w:numId w:val="2"/>
        </w:numPr>
      </w:pPr>
      <w:r>
        <w:t xml:space="preserve">Kiritimati </w:t>
      </w:r>
      <w:ins w:id="24" w:author="Sean Dimoff" w:date="2019-10-17T15:23:00Z">
        <w:r w:rsidR="00647355">
          <w:t xml:space="preserve">provides a </w:t>
        </w:r>
      </w:ins>
      <w:del w:id="25" w:author="Sean Dimoff" w:date="2019-10-17T15:23:00Z">
        <w:r w:rsidDel="00647355">
          <w:delText xml:space="preserve">is </w:delText>
        </w:r>
      </w:del>
      <w:ins w:id="26" w:author="Sean Dimoff" w:date="2019-10-17T15:24:00Z">
        <w:r w:rsidR="00647355">
          <w:t>natural laboratory for studying local anthropogenic impacts due to dispersion of its population around the island.</w:t>
        </w:r>
      </w:ins>
      <w:del w:id="27" w:author="Sean Dimoff" w:date="2019-10-17T15:24:00Z">
        <w:r w:rsidDel="00647355">
          <w:delText xml:space="preserve">unique because the dispersion of its population creates a natural laboratory for studying </w:delText>
        </w:r>
        <w:r w:rsidR="00501365" w:rsidDel="00647355">
          <w:delText>local</w:delText>
        </w:r>
        <w:r w:rsidDel="00647355">
          <w:delText xml:space="preserve"> anthropogenic impacts on the coral reefs surrounding the island.</w:delText>
        </w:r>
      </w:del>
    </w:p>
    <w:p w14:paraId="7132624C" w14:textId="47A6B52F" w:rsidR="00815805" w:rsidRDefault="00472EF0" w:rsidP="007F0EFF">
      <w:pPr>
        <w:pStyle w:val="ListParagraph"/>
        <w:numPr>
          <w:ilvl w:val="2"/>
          <w:numId w:val="2"/>
        </w:numPr>
      </w:pPr>
      <w:del w:id="28" w:author="Sean Dimoff" w:date="2019-10-17T15:25:00Z">
        <w:r w:rsidDel="00647355">
          <w:delText>The population</w:delText>
        </w:r>
        <w:r w:rsidR="00E2504D" w:rsidDel="00647355">
          <w:delText xml:space="preserve"> of </w:delText>
        </w:r>
      </w:del>
      <w:r w:rsidR="00E2504D">
        <w:t>Kiritimati</w:t>
      </w:r>
      <w:ins w:id="29" w:author="Sean Dimoff" w:date="2019-10-17T15:25:00Z">
        <w:r w:rsidR="00647355">
          <w:t>’s population</w:t>
        </w:r>
      </w:ins>
      <w:r w:rsidR="00E2504D">
        <w:t xml:space="preserve"> is </w:t>
      </w:r>
      <w:r w:rsidR="00815805">
        <w:t xml:space="preserve">centered </w:t>
      </w:r>
      <w:ins w:id="30" w:author="Sean Dimoff" w:date="2019-10-17T15:25:00Z">
        <w:r w:rsidR="00647355">
          <w:t xml:space="preserve">in </w:t>
        </w:r>
      </w:ins>
      <w:del w:id="31" w:author="Sean Dimoff" w:date="2019-10-17T15:25:00Z">
        <w:r w:rsidR="00815805" w:rsidDel="00647355">
          <w:delText xml:space="preserve">around </w:delText>
        </w:r>
      </w:del>
      <w:r w:rsidR="00815805">
        <w:t xml:space="preserve">the northwest corner of the island between the towns of London and </w:t>
      </w:r>
      <w:proofErr w:type="spellStart"/>
      <w:r w:rsidR="00815805">
        <w:t>Tabwakea</w:t>
      </w:r>
      <w:proofErr w:type="spellEnd"/>
      <w:r w:rsidR="007F0EFF">
        <w:t xml:space="preserve">, </w:t>
      </w:r>
      <w:ins w:id="32" w:author="Sean Dimoff" w:date="2019-10-17T15:25:00Z">
        <w:r w:rsidR="00647355">
          <w:t xml:space="preserve">creating </w:t>
        </w:r>
      </w:ins>
      <w:del w:id="33" w:author="Sean Dimoff" w:date="2019-10-17T15:25:00Z">
        <w:r w:rsidR="007F0EFF" w:rsidDel="00647355">
          <w:delText xml:space="preserve">and </w:delText>
        </w:r>
      </w:del>
      <w:r w:rsidR="007F0EFF">
        <w:t xml:space="preserve">a gradient of human impact </w:t>
      </w:r>
      <w:ins w:id="34" w:author="Sean Dimoff" w:date="2019-10-17T15:25:00Z">
        <w:r w:rsidR="00647355">
          <w:t xml:space="preserve">that </w:t>
        </w:r>
      </w:ins>
      <w:r w:rsidR="007F0EFF">
        <w:lastRenderedPageBreak/>
        <w:t>extends a</w:t>
      </w:r>
      <w:ins w:id="35" w:author="Sean Dimoff" w:date="2019-10-17T15:25:00Z">
        <w:r w:rsidR="00647355">
          <w:t>cross</w:t>
        </w:r>
      </w:ins>
      <w:del w:id="36" w:author="Sean Dimoff" w:date="2019-10-17T15:25:00Z">
        <w:r w:rsidR="007F0EFF" w:rsidDel="00647355">
          <w:delText>round</w:delText>
        </w:r>
      </w:del>
      <w:r w:rsidR="007F0EFF">
        <w:t xml:space="preserve"> the island</w:t>
      </w:r>
      <w:r w:rsidR="00815805">
        <w:t xml:space="preserve"> </w:t>
      </w:r>
      <w:r w:rsidR="00815805">
        <w:fldChar w:fldCharType="begin" w:fldLock="1"/>
      </w:r>
      <w:r w:rsidR="00D10D07">
        <w:instrText>ADDIN CSL_CITATION {"citationItems":[{"id":"ITEM-1","itemData":{"author":[{"dropping-particle":"","family":"Office of Te Beretitenti &amp; T'Makei Services","given":"","non-dropping-particle":"","parse-names":false,"suffix":""}],"container-title":"Republic of Kiritibati Island Report Series","id":"ITEM-1","issued":{"date-parts":[["2012"]]},"title":"Kiritimati","type":"article-journal","volume":"20"},"uris":["http://www.mendeley.com/documents/?uuid=f76a9a89-67f8-4270-9542-dbf43cdd6dbb"]},{"id":"ITEM-2","itemData":{"DOI":"10.1016/j.ocecoaman.2016.01.012","ISSN":"09645691","abstract":"Small island nations are reliant on local fishery resources due to their geographic isolation. The people of Kiritimati, the world's largest atoll, are ranked amongst the most vulnerable to degradation of their local reef resources because of their high reef dependence and exposure to threats. We conducted semi-structured interviews in 103 households, stratified across the atoll's five villages, to characterize Kiritimati's fishery, and to examine people's perceptions of the fishery status and their fishery dependence (assessed by responses to hypothetical declines in fishery catches). High immigration rates have created a shifting baseline in the community, with more recent immigrants perceiving the local fishery to be in better condition than those who have fished on Kiritimati over the long term. Due to their high dependence on fishery resources and limited alternatives for feeding their families, 70% of respondents anticipated continuing to fish even during a fifty percent hypothetical fishery decline. Despite these limitations to adaptive capacity, the people of Kiritimati were open to discussing new conservation policies that would conserve their fisheries, suggesting that locally supported conservation strategies may aid in alleviating some of their vulnerability. This study demonstrates how poverty and geographic isolation can drive low adaptive capacity to resource changes, and suggests that policy interventions are needed to avoid further reef fishery degradation and to support fishery-dependent livelihoods.","author":[{"dropping-particle":"","family":"Watson","given":"Maryann S.","non-dropping-particle":"","parse-names":false,"suffix":""},{"dropping-particle":"","family":"Claar","given":"Danielle C.","non-dropping-particle":"","parse-names":false,"suffix":""},{"dropping-particle":"","family":"Baum","given":"Julia K.","non-dropping-particle":"","parse-names":false,"suffix":""}],"container-title":"Ocean and Coastal Management","id":"ITEM-2","issued":{"date-parts":[["2016"]]},"page":"1-8","publisher":"Elsevier Ltd","title":"Subsistence in isolation: Fishing dependence and perceptions of change on Kiritimati, the world's largest atoll","type":"article-journal","volume":"123"},"uris":["http://www.mendeley.com/documents/?uuid=6f9b6cbb-6f83-4424-b416-94551b54a73e"]}],"mendeley":{"formattedCitation":"(Office of Te Beretitenti &amp; T’Makei Services 2012; Watson et al. 2016)","plainTextFormattedCitation":"(Office of Te Beretitenti &amp; T’Makei Services 2012; Watson et al. 2016)","previouslyFormattedCitation":"(Office of Te Beretitenti &amp; T’Makei Services 2012)"},"properties":{"noteIndex":0},"schema":"https://github.com/citation-style-language/schema/raw/master/csl-citation.json"}</w:instrText>
      </w:r>
      <w:r w:rsidR="00815805">
        <w:fldChar w:fldCharType="separate"/>
      </w:r>
      <w:r w:rsidR="00D10D07" w:rsidRPr="00D10D07">
        <w:rPr>
          <w:noProof/>
        </w:rPr>
        <w:t>(Office of Te Beretitenti &amp; T’Makei Services 2012; Watson et al. 2016)</w:t>
      </w:r>
      <w:r w:rsidR="00815805">
        <w:fldChar w:fldCharType="end"/>
      </w:r>
      <w:r w:rsidR="00815805">
        <w:t>.</w:t>
      </w:r>
    </w:p>
    <w:p w14:paraId="7BCCC631" w14:textId="4823F039" w:rsidR="006047C8" w:rsidDel="00647355" w:rsidRDefault="006047C8" w:rsidP="00815805">
      <w:pPr>
        <w:pStyle w:val="ListParagraph"/>
        <w:numPr>
          <w:ilvl w:val="1"/>
          <w:numId w:val="2"/>
        </w:numPr>
        <w:rPr>
          <w:del w:id="37" w:author="Sean Dimoff" w:date="2019-10-17T15:26:00Z"/>
        </w:rPr>
      </w:pPr>
      <w:del w:id="38" w:author="Sean Dimoff" w:date="2019-10-17T15:26:00Z">
        <w:r w:rsidDel="00647355">
          <w:delText>Kiritimati was centrally located in the 2015-2016 El Niño climate pulse event, which warmed the surrounding waters for XX weeks creating a coral mortality event that resulted in a roughly XX% mortality rate</w:delText>
        </w:r>
        <w:r w:rsidR="00AA074D" w:rsidDel="00647355">
          <w:delText xml:space="preserve"> </w:delText>
        </w:r>
        <w:r w:rsidR="00AA074D" w:rsidRPr="00AA074D" w:rsidDel="00647355">
          <w:rPr>
            <w:b/>
            <w:bCs/>
            <w:highlight w:val="yellow"/>
          </w:rPr>
          <w:delText>REF??</w:delText>
        </w:r>
      </w:del>
    </w:p>
    <w:p w14:paraId="701BF355" w14:textId="0CF373BF" w:rsidR="00501365" w:rsidRDefault="006047C8" w:rsidP="00501365">
      <w:pPr>
        <w:pStyle w:val="ListParagraph"/>
        <w:numPr>
          <w:ilvl w:val="1"/>
          <w:numId w:val="2"/>
        </w:numPr>
      </w:pPr>
      <w:r>
        <w:t>Due to the</w:t>
      </w:r>
      <w:del w:id="39" w:author="Sean Dimoff" w:date="2019-10-17T15:26:00Z">
        <w:r w:rsidDel="00647355">
          <w:delText xml:space="preserve"> </w:delText>
        </w:r>
      </w:del>
      <w:ins w:id="40" w:author="Sean Dimoff" w:date="2019-10-17T15:26:00Z">
        <w:r w:rsidR="00647355">
          <w:t xml:space="preserve"> small local</w:t>
        </w:r>
      </w:ins>
      <w:del w:id="41" w:author="Sean Dimoff" w:date="2019-10-17T15:26:00Z">
        <w:r w:rsidDel="00647355">
          <w:delText>low</w:delText>
        </w:r>
      </w:del>
      <w:r>
        <w:t xml:space="preserve"> population and the lack of access to motorboats</w:t>
      </w:r>
      <w:del w:id="42" w:author="Sean Dimoff" w:date="2019-10-17T15:26:00Z">
        <w:r w:rsidDel="00647355">
          <w:delText xml:space="preserve"> around the island</w:delText>
        </w:r>
      </w:del>
      <w:r>
        <w:t xml:space="preserve">, </w:t>
      </w:r>
      <w:r w:rsidR="00AA074D">
        <w:t xml:space="preserve">the reefs around Kiritimati provide a unique soundscape with minimal human input. </w:t>
      </w:r>
    </w:p>
    <w:p w14:paraId="0DA48F44" w14:textId="72AC15BD" w:rsidR="00AA074D" w:rsidRPr="00647355" w:rsidRDefault="00AA074D" w:rsidP="00AA074D">
      <w:pPr>
        <w:pStyle w:val="ListParagraph"/>
        <w:numPr>
          <w:ilvl w:val="0"/>
          <w:numId w:val="2"/>
        </w:numPr>
        <w:rPr>
          <w:ins w:id="43" w:author="Sean Dimoff" w:date="2019-10-17T15:27:00Z"/>
          <w:strike/>
          <w:rPrChange w:id="44" w:author="Sean Dimoff" w:date="2019-10-17T15:29:00Z">
            <w:rPr>
              <w:ins w:id="45" w:author="Sean Dimoff" w:date="2019-10-17T15:27:00Z"/>
            </w:rPr>
          </w:rPrChange>
        </w:rPr>
      </w:pPr>
      <w:r w:rsidRPr="00647355">
        <w:rPr>
          <w:strike/>
          <w:rPrChange w:id="46" w:author="Sean Dimoff" w:date="2019-10-17T15:29:00Z">
            <w:rPr/>
          </w:rPrChange>
        </w:rPr>
        <w:t xml:space="preserve">Our study investigated the connections of </w:t>
      </w:r>
      <w:proofErr w:type="spellStart"/>
      <w:r w:rsidRPr="00647355">
        <w:rPr>
          <w:strike/>
          <w:rPrChange w:id="47" w:author="Sean Dimoff" w:date="2019-10-17T15:29:00Z">
            <w:rPr/>
          </w:rPrChange>
        </w:rPr>
        <w:t>Kirimati’s</w:t>
      </w:r>
      <w:proofErr w:type="spellEnd"/>
      <w:r w:rsidRPr="00647355">
        <w:rPr>
          <w:strike/>
          <w:rPrChange w:id="48" w:author="Sean Dimoff" w:date="2019-10-17T15:29:00Z">
            <w:rPr/>
          </w:rPrChange>
        </w:rPr>
        <w:t xml:space="preserve"> reef soundscape to temporal and spatial gradients around the island.  </w:t>
      </w:r>
    </w:p>
    <w:p w14:paraId="4ECAEC12" w14:textId="7BE13F3E" w:rsidR="00647355" w:rsidRDefault="00647355" w:rsidP="00AA074D">
      <w:pPr>
        <w:pStyle w:val="ListParagraph"/>
        <w:numPr>
          <w:ilvl w:val="0"/>
          <w:numId w:val="2"/>
        </w:numPr>
      </w:pPr>
      <w:ins w:id="49" w:author="Sean Dimoff" w:date="2019-10-17T15:27:00Z">
        <w:r>
          <w:t>We sought to uncover the biogenic mechanisms of</w:t>
        </w:r>
      </w:ins>
      <w:ins w:id="50" w:author="Sean Dimoff" w:date="2019-10-17T15:29:00Z">
        <w:r>
          <w:t xml:space="preserve"> coral reef soundscapes.</w:t>
        </w:r>
      </w:ins>
    </w:p>
    <w:p w14:paraId="4169A378" w14:textId="2461C787" w:rsidR="00AA074D" w:rsidRDefault="00AA074D" w:rsidP="00AA074D">
      <w:pPr>
        <w:pStyle w:val="ListParagraph"/>
        <w:numPr>
          <w:ilvl w:val="1"/>
          <w:numId w:val="2"/>
        </w:numPr>
      </w:pPr>
      <w:r>
        <w:t>Using acoustic data collected in the summers of 2017 and 2018 at 5 different sites around the island, we hypothesized that human impact and reef health would significantly change sound levels and ACI between our different reefs.</w:t>
      </w:r>
    </w:p>
    <w:p w14:paraId="4CC9968A" w14:textId="600BDDCF" w:rsidR="00AA074D" w:rsidRDefault="00AA074D" w:rsidP="0020215A">
      <w:pPr>
        <w:pStyle w:val="ListParagraph"/>
        <w:numPr>
          <w:ilvl w:val="1"/>
          <w:numId w:val="2"/>
        </w:numPr>
      </w:pPr>
      <w:r>
        <w:t xml:space="preserve">Within each site, we also hypothesized that temporal changes in ACI at low frequencies </w:t>
      </w:r>
      <w:r w:rsidR="00501365">
        <w:t>would reflect the quantity of identifiable</w:t>
      </w:r>
      <w:r>
        <w:t xml:space="preserve"> fish sounds.</w:t>
      </w:r>
    </w:p>
    <w:sectPr w:rsidR="00AA07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Sean Dimoff" w:date="2019-10-17T15:01:00Z" w:initials="SD">
    <w:p w14:paraId="7DC15CFB" w14:textId="4B952D59" w:rsidR="00211E53" w:rsidRDefault="00211E53">
      <w:pPr>
        <w:pStyle w:val="CommentText"/>
      </w:pPr>
      <w:r>
        <w:rPr>
          <w:rStyle w:val="CommentReference"/>
        </w:rPr>
        <w:annotationRef/>
      </w:r>
      <w:r>
        <w:t>Not a great way to say this</w:t>
      </w:r>
    </w:p>
  </w:comment>
  <w:comment w:id="7" w:author="Sean Dimoff" w:date="2019-09-13T15:02:00Z" w:initials="SD">
    <w:p w14:paraId="48C6DF97" w14:textId="1C5DB731" w:rsidR="006929F8" w:rsidRDefault="006929F8">
      <w:pPr>
        <w:pStyle w:val="CommentText"/>
      </w:pPr>
      <w:r>
        <w:rPr>
          <w:rStyle w:val="CommentReference"/>
        </w:rPr>
        <w:annotationRef/>
      </w:r>
      <w:r>
        <w:t xml:space="preserve">Should this be </w:t>
      </w:r>
      <w:proofErr w:type="spellStart"/>
      <w:r>
        <w:t>anthropophony</w:t>
      </w:r>
      <w:proofErr w:type="spellEnd"/>
      <w:r>
        <w:t xml:space="preserve">? Or is </w:t>
      </w:r>
      <w:proofErr w:type="spellStart"/>
      <w:r>
        <w:t>technophony</w:t>
      </w:r>
      <w:proofErr w:type="spellEnd"/>
      <w:r>
        <w:t xml:space="preserve"> the right word?</w:t>
      </w:r>
    </w:p>
  </w:comment>
  <w:comment w:id="8" w:author="Sean Dimoff" w:date="2019-10-17T15:03:00Z" w:initials="SD">
    <w:p w14:paraId="34F992B0" w14:textId="1B1ED34E" w:rsidR="00211E53" w:rsidRDefault="00211E53">
      <w:pPr>
        <w:pStyle w:val="CommentText"/>
      </w:pPr>
      <w:r>
        <w:rPr>
          <w:rStyle w:val="CommentReference"/>
        </w:rPr>
        <w:annotationRef/>
      </w:r>
      <w:r>
        <w:t>I have nothing to support this</w:t>
      </w:r>
    </w:p>
  </w:comment>
  <w:comment w:id="13" w:author="Sean Dimoff" w:date="2019-10-17T15:31:00Z" w:initials="SD">
    <w:p w14:paraId="5056AE52" w14:textId="62B46B69" w:rsidR="00980E05" w:rsidRDefault="00980E05">
      <w:pPr>
        <w:pStyle w:val="CommentText"/>
      </w:pPr>
      <w:r>
        <w:rPr>
          <w:rStyle w:val="CommentReference"/>
        </w:rPr>
        <w:annotationRef/>
      </w:r>
      <w:r>
        <w:t>Not terribly useful</w:t>
      </w:r>
    </w:p>
  </w:comment>
  <w:comment w:id="16" w:author="Sean Dimoff" w:date="2019-10-17T15:15:00Z" w:initials="SD">
    <w:p w14:paraId="501112AB" w14:textId="188EA48C" w:rsidR="00BA4CB7" w:rsidRDefault="00BA4CB7">
      <w:pPr>
        <w:pStyle w:val="CommentText"/>
      </w:pPr>
      <w:r>
        <w:rPr>
          <w:rStyle w:val="CommentReference"/>
        </w:rPr>
        <w:annotationRef/>
      </w:r>
      <w:r>
        <w:t>Because I didn’t split my data like this, should I talk about it in three sub-categories.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C15CFB" w15:done="0"/>
  <w15:commentEx w15:paraId="48C6DF97" w15:done="0"/>
  <w15:commentEx w15:paraId="34F992B0" w15:done="0"/>
  <w15:commentEx w15:paraId="5056AE52" w15:done="0"/>
  <w15:commentEx w15:paraId="501112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15CFB" w16cid:durableId="215300D8"/>
  <w16cid:commentId w16cid:paraId="48C6DF97" w16cid:durableId="21262E16"/>
  <w16cid:commentId w16cid:paraId="34F992B0" w16cid:durableId="21530157"/>
  <w16cid:commentId w16cid:paraId="5056AE52" w16cid:durableId="215307C6"/>
  <w16cid:commentId w16cid:paraId="501112AB" w16cid:durableId="215303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4EBB"/>
    <w:multiLevelType w:val="hybridMultilevel"/>
    <w:tmpl w:val="39C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51F1B"/>
    <w:multiLevelType w:val="hybridMultilevel"/>
    <w:tmpl w:val="610C5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Dimoff">
    <w15:presenceInfo w15:providerId="Windows Live" w15:userId="31b56d1ba6b0f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NjGzMDE0NDezMDBT0lEKTi0uzszPAymwqAUAQP+AKywAAAA="/>
  </w:docVars>
  <w:rsids>
    <w:rsidRoot w:val="00476B28"/>
    <w:rsid w:val="00070626"/>
    <w:rsid w:val="000C2556"/>
    <w:rsid w:val="000F5DCF"/>
    <w:rsid w:val="001B55A9"/>
    <w:rsid w:val="001F527E"/>
    <w:rsid w:val="0020215A"/>
    <w:rsid w:val="00211E53"/>
    <w:rsid w:val="002A47B3"/>
    <w:rsid w:val="003A33CB"/>
    <w:rsid w:val="003A60D8"/>
    <w:rsid w:val="003D5EEE"/>
    <w:rsid w:val="003F5C77"/>
    <w:rsid w:val="00457E6D"/>
    <w:rsid w:val="00472EF0"/>
    <w:rsid w:val="00476B28"/>
    <w:rsid w:val="00492A13"/>
    <w:rsid w:val="00501365"/>
    <w:rsid w:val="00510370"/>
    <w:rsid w:val="00537BD9"/>
    <w:rsid w:val="005E5588"/>
    <w:rsid w:val="006047C8"/>
    <w:rsid w:val="00606E03"/>
    <w:rsid w:val="00647355"/>
    <w:rsid w:val="006929F8"/>
    <w:rsid w:val="00786A52"/>
    <w:rsid w:val="00797C6C"/>
    <w:rsid w:val="007F0EFF"/>
    <w:rsid w:val="00815805"/>
    <w:rsid w:val="00980E05"/>
    <w:rsid w:val="009E5E9B"/>
    <w:rsid w:val="009F790C"/>
    <w:rsid w:val="00A10BFA"/>
    <w:rsid w:val="00A3545A"/>
    <w:rsid w:val="00A44FC8"/>
    <w:rsid w:val="00A7468C"/>
    <w:rsid w:val="00AA074D"/>
    <w:rsid w:val="00AB5654"/>
    <w:rsid w:val="00B445F6"/>
    <w:rsid w:val="00B55AFE"/>
    <w:rsid w:val="00BA4CB7"/>
    <w:rsid w:val="00C14630"/>
    <w:rsid w:val="00C57896"/>
    <w:rsid w:val="00CE73EA"/>
    <w:rsid w:val="00D10D07"/>
    <w:rsid w:val="00D758AF"/>
    <w:rsid w:val="00DD2A7C"/>
    <w:rsid w:val="00DF11AE"/>
    <w:rsid w:val="00E2504D"/>
    <w:rsid w:val="00E4748D"/>
    <w:rsid w:val="00EC37CC"/>
    <w:rsid w:val="00EC77B0"/>
    <w:rsid w:val="00F56466"/>
    <w:rsid w:val="00FB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9E65"/>
  <w15:chartTrackingRefBased/>
  <w15:docId w15:val="{98F03F3D-313B-4F4B-A4EF-6DAC868C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96"/>
    <w:pPr>
      <w:ind w:left="720"/>
      <w:contextualSpacing/>
    </w:pPr>
  </w:style>
  <w:style w:type="character" w:styleId="CommentReference">
    <w:name w:val="annotation reference"/>
    <w:basedOn w:val="DefaultParagraphFont"/>
    <w:uiPriority w:val="99"/>
    <w:semiHidden/>
    <w:unhideWhenUsed/>
    <w:rsid w:val="00EC37CC"/>
    <w:rPr>
      <w:sz w:val="16"/>
      <w:szCs w:val="16"/>
    </w:rPr>
  </w:style>
  <w:style w:type="paragraph" w:styleId="CommentText">
    <w:name w:val="annotation text"/>
    <w:basedOn w:val="Normal"/>
    <w:link w:val="CommentTextChar"/>
    <w:uiPriority w:val="99"/>
    <w:semiHidden/>
    <w:unhideWhenUsed/>
    <w:rsid w:val="00EC37CC"/>
    <w:pPr>
      <w:spacing w:line="240" w:lineRule="auto"/>
    </w:pPr>
    <w:rPr>
      <w:sz w:val="20"/>
      <w:szCs w:val="20"/>
    </w:rPr>
  </w:style>
  <w:style w:type="character" w:customStyle="1" w:styleId="CommentTextChar">
    <w:name w:val="Comment Text Char"/>
    <w:basedOn w:val="DefaultParagraphFont"/>
    <w:link w:val="CommentText"/>
    <w:uiPriority w:val="99"/>
    <w:semiHidden/>
    <w:rsid w:val="00EC37CC"/>
    <w:rPr>
      <w:sz w:val="20"/>
      <w:szCs w:val="20"/>
    </w:rPr>
  </w:style>
  <w:style w:type="paragraph" w:styleId="CommentSubject">
    <w:name w:val="annotation subject"/>
    <w:basedOn w:val="CommentText"/>
    <w:next w:val="CommentText"/>
    <w:link w:val="CommentSubjectChar"/>
    <w:uiPriority w:val="99"/>
    <w:semiHidden/>
    <w:unhideWhenUsed/>
    <w:rsid w:val="00EC37CC"/>
    <w:rPr>
      <w:b/>
      <w:bCs/>
    </w:rPr>
  </w:style>
  <w:style w:type="character" w:customStyle="1" w:styleId="CommentSubjectChar">
    <w:name w:val="Comment Subject Char"/>
    <w:basedOn w:val="CommentTextChar"/>
    <w:link w:val="CommentSubject"/>
    <w:uiPriority w:val="99"/>
    <w:semiHidden/>
    <w:rsid w:val="00EC37CC"/>
    <w:rPr>
      <w:b/>
      <w:bCs/>
      <w:sz w:val="20"/>
      <w:szCs w:val="20"/>
    </w:rPr>
  </w:style>
  <w:style w:type="paragraph" w:styleId="BalloonText">
    <w:name w:val="Balloon Text"/>
    <w:basedOn w:val="Normal"/>
    <w:link w:val="BalloonTextChar"/>
    <w:uiPriority w:val="99"/>
    <w:semiHidden/>
    <w:unhideWhenUsed/>
    <w:rsid w:val="00EC3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E99A0-87A5-4E5E-B66E-E31330346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14951</Words>
  <Characters>85226</Characters>
  <Application>Microsoft Office Word</Application>
  <DocSecurity>0</DocSecurity>
  <Lines>710</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5</cp:revision>
  <dcterms:created xsi:type="dcterms:W3CDTF">2019-09-18T23:52:00Z</dcterms:created>
  <dcterms:modified xsi:type="dcterms:W3CDTF">2019-10-17T23:03:00Z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